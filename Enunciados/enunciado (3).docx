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F2365" w14:textId="4369BD8C" w:rsidR="00DB571D" w:rsidRPr="00DB571D" w:rsidRDefault="00DB571D" w:rsidP="00223B4E">
      <w:pPr>
        <w:pStyle w:val="Ttulo1"/>
      </w:pPr>
      <w:r>
        <w:t>Instrucciones</w:t>
      </w:r>
    </w:p>
    <w:p w14:paraId="26AECCB2" w14:textId="28E354C1" w:rsidR="003F32DF" w:rsidRDefault="003F32DF" w:rsidP="003F32DF">
      <w:pPr>
        <w:pStyle w:val="Pregunta"/>
        <w:numPr>
          <w:ilvl w:val="0"/>
          <w:numId w:val="14"/>
        </w:numPr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Descargue el proyecto del examen del siguiente repositorio: </w:t>
      </w:r>
      <w:hyperlink r:id="rId11" w:history="1">
        <w:r w:rsidR="00F64118">
          <w:rPr>
            <w:rStyle w:val="Hipervnculo"/>
            <w:b w:val="0"/>
            <w:bCs w:val="0"/>
          </w:rPr>
          <w:t>https://github.eii.us.es/IISSI-2324/examen-lab-iissi.git</w:t>
        </w:r>
      </w:hyperlink>
      <w:r>
        <w:rPr>
          <w:b w:val="0"/>
          <w:bCs w:val="0"/>
          <w:u w:val="none"/>
        </w:rPr>
        <w:t xml:space="preserve"> .</w:t>
      </w:r>
    </w:p>
    <w:p w14:paraId="1AEF8CA0" w14:textId="77777777" w:rsidR="003F32DF" w:rsidRDefault="003F32DF" w:rsidP="003F32DF">
      <w:pPr>
        <w:pStyle w:val="Pregunta"/>
        <w:numPr>
          <w:ilvl w:val="0"/>
          <w:numId w:val="14"/>
        </w:numPr>
        <w:jc w:val="both"/>
        <w:rPr>
          <w:b w:val="0"/>
          <w:bCs w:val="0"/>
          <w:u w:val="none"/>
        </w:rPr>
      </w:pPr>
      <w:r w:rsidRPr="00DB571D">
        <w:rPr>
          <w:b w:val="0"/>
          <w:bCs w:val="0"/>
          <w:u w:val="none"/>
        </w:rPr>
        <w:t>Prepar</w:t>
      </w:r>
      <w:r>
        <w:rPr>
          <w:b w:val="0"/>
          <w:bCs w:val="0"/>
          <w:u w:val="none"/>
        </w:rPr>
        <w:t>e</w:t>
      </w:r>
      <w:r w:rsidRPr="00DB571D">
        <w:rPr>
          <w:b w:val="0"/>
          <w:bCs w:val="0"/>
          <w:u w:val="none"/>
        </w:rPr>
        <w:t xml:space="preserve"> el </w:t>
      </w:r>
      <w:r>
        <w:rPr>
          <w:b w:val="0"/>
          <w:bCs w:val="0"/>
          <w:u w:val="none"/>
        </w:rPr>
        <w:t>p</w:t>
      </w:r>
      <w:r w:rsidRPr="00DB571D">
        <w:rPr>
          <w:b w:val="0"/>
          <w:bCs w:val="0"/>
          <w:u w:val="none"/>
        </w:rPr>
        <w:t>royecto</w:t>
      </w:r>
      <w:r>
        <w:rPr>
          <w:b w:val="0"/>
          <w:bCs w:val="0"/>
          <w:u w:val="none"/>
        </w:rPr>
        <w:t xml:space="preserve"> creando la BD ModeloExamen en HeidiSQL, revisando settings.py, y</w:t>
      </w:r>
      <w:r w:rsidRPr="00DB571D">
        <w:rPr>
          <w:b w:val="0"/>
          <w:bCs w:val="0"/>
          <w:u w:val="none"/>
        </w:rPr>
        <w:t xml:space="preserve"> e</w:t>
      </w:r>
      <w:r>
        <w:rPr>
          <w:b w:val="0"/>
          <w:bCs w:val="0"/>
          <w:u w:val="none"/>
        </w:rPr>
        <w:t>jecutando</w:t>
      </w:r>
      <w:r w:rsidRPr="00DB571D">
        <w:rPr>
          <w:b w:val="0"/>
          <w:bCs w:val="0"/>
          <w:u w:val="none"/>
        </w:rPr>
        <w:t xml:space="preserve"> “silence createdb”, “silence createapi”, “silence createtests” y finalmente “silence run”.</w:t>
      </w:r>
    </w:p>
    <w:p w14:paraId="61E29915" w14:textId="26A487E7" w:rsidR="003F32DF" w:rsidRDefault="003F32DF" w:rsidP="007400F4">
      <w:pPr>
        <w:pStyle w:val="Pregunta"/>
        <w:numPr>
          <w:ilvl w:val="0"/>
          <w:numId w:val="14"/>
        </w:numPr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Implemente la solución a los ejercicios en los archivos </w:t>
      </w:r>
      <w:r w:rsidRPr="001E1A7D">
        <w:rPr>
          <w:u w:val="none"/>
        </w:rPr>
        <w:t>sql/solucion.sql</w:t>
      </w:r>
      <w:r>
        <w:rPr>
          <w:b w:val="0"/>
          <w:bCs w:val="0"/>
          <w:u w:val="none"/>
        </w:rPr>
        <w:t xml:space="preserve"> (para código sql) y </w:t>
      </w:r>
      <w:r w:rsidRPr="001E1A7D">
        <w:rPr>
          <w:u w:val="none"/>
        </w:rPr>
        <w:t>tests/solucion.http</w:t>
      </w:r>
      <w:r>
        <w:rPr>
          <w:b w:val="0"/>
          <w:bCs w:val="0"/>
          <w:u w:val="none"/>
        </w:rPr>
        <w:t xml:space="preserve"> (para peticiones http). Estos ejercicios están basados en unos requisitos adicionales que se suministran a continuación.</w:t>
      </w:r>
    </w:p>
    <w:p w14:paraId="4D17B4FD" w14:textId="63A19ABC" w:rsidR="003F32DF" w:rsidRDefault="003F32DF" w:rsidP="003F32DF">
      <w:pPr>
        <w:pStyle w:val="Pregunta"/>
        <w:numPr>
          <w:ilvl w:val="0"/>
          <w:numId w:val="14"/>
        </w:numPr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Debe subir a la actividad de EV los archivos sql/solucion.sql y tests/solucion.http. Antes de subir la actividad, avise a un profesor para que valide la misma.</w:t>
      </w:r>
    </w:p>
    <w:p w14:paraId="21871924" w14:textId="77777777" w:rsidR="003F32DF" w:rsidRPr="00251463" w:rsidRDefault="003F32DF" w:rsidP="003F32DF">
      <w:pPr>
        <w:pStyle w:val="Pregunta"/>
        <w:numPr>
          <w:ilvl w:val="0"/>
          <w:numId w:val="14"/>
        </w:numPr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Es necesario completar un nivel para que se valoren los siguientes niveles.</w:t>
      </w:r>
    </w:p>
    <w:p w14:paraId="17052CB2" w14:textId="170FC878" w:rsidR="00127F30" w:rsidRDefault="00127F30" w:rsidP="000A3D1F">
      <w:pPr>
        <w:pStyle w:val="Ttulo1"/>
      </w:pPr>
      <w:r>
        <w:t>Catálogo de requisitos</w:t>
      </w:r>
    </w:p>
    <w:tbl>
      <w:tblPr>
        <w:tblStyle w:val="Tablaconcuadrcula1"/>
        <w:tblW w:w="8506" w:type="dxa"/>
        <w:tblInd w:w="-4" w:type="dxa"/>
        <w:tblCellMar>
          <w:top w:w="31" w:type="dxa"/>
          <w:right w:w="122" w:type="dxa"/>
        </w:tblCellMar>
        <w:tblLook w:val="04A0" w:firstRow="1" w:lastRow="0" w:firstColumn="1" w:lastColumn="0" w:noHBand="0" w:noVBand="1"/>
      </w:tblPr>
      <w:tblGrid>
        <w:gridCol w:w="871"/>
        <w:gridCol w:w="7635"/>
      </w:tblGrid>
      <w:tr w:rsidR="000D4EE0" w:rsidRPr="00222A78" w14:paraId="0EAE4737" w14:textId="77777777" w:rsidTr="00A30F15">
        <w:trPr>
          <w:trHeight w:val="295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DD6EE" w:themeFill="accent5" w:themeFillTint="66"/>
          </w:tcPr>
          <w:p w14:paraId="02EC01B0" w14:textId="77777777" w:rsidR="000D4EE0" w:rsidRPr="00222A78" w:rsidRDefault="000D4EE0" w:rsidP="00A30F15">
            <w:pPr>
              <w:spacing w:line="259" w:lineRule="auto"/>
              <w:jc w:val="right"/>
              <w:rPr>
                <w:b/>
                <w:sz w:val="20"/>
                <w:szCs w:val="20"/>
              </w:rPr>
            </w:pPr>
            <w:r w:rsidRPr="00222A78">
              <w:rPr>
                <w:b/>
                <w:sz w:val="20"/>
                <w:szCs w:val="20"/>
              </w:rPr>
              <w:t>RI-1-01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BDD6EE" w:themeFill="accent5" w:themeFillTint="66"/>
          </w:tcPr>
          <w:p w14:paraId="33098133" w14:textId="6A265C87" w:rsidR="000D4EE0" w:rsidRPr="00222A78" w:rsidRDefault="00DE4FE7" w:rsidP="00A30F15">
            <w:pPr>
              <w:spacing w:line="259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 de información</w:t>
            </w:r>
          </w:p>
        </w:tc>
      </w:tr>
      <w:tr w:rsidR="000D4EE0" w:rsidRPr="00222A78" w14:paraId="54B12A53" w14:textId="77777777" w:rsidTr="00A30F15">
        <w:trPr>
          <w:trHeight w:val="288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  <w:shd w:val="clear" w:color="auto" w:fill="BDD6EE" w:themeFill="accent5" w:themeFillTint="66"/>
          </w:tcPr>
          <w:p w14:paraId="4EEED09D" w14:textId="77777777" w:rsidR="000D4EE0" w:rsidRPr="00222A78" w:rsidRDefault="000D4EE0" w:rsidP="00A30F15">
            <w:pPr>
              <w:spacing w:line="259" w:lineRule="auto"/>
              <w:ind w:left="218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Como: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3AC5E363" w14:textId="333BC46E" w:rsidR="000D4EE0" w:rsidRPr="00222A78" w:rsidRDefault="00AF6BF2" w:rsidP="00A30F15">
            <w:pPr>
              <w:spacing w:line="259" w:lineRule="auto"/>
              <w:jc w:val="lef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Profesor de la asignatura</w:t>
            </w:r>
          </w:p>
        </w:tc>
      </w:tr>
      <w:tr w:rsidR="000D4EE0" w:rsidRPr="00222A78" w14:paraId="22C0A728" w14:textId="77777777" w:rsidTr="00A30F15">
        <w:trPr>
          <w:trHeight w:val="422"/>
        </w:trPr>
        <w:tc>
          <w:tcPr>
            <w:tcW w:w="871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BDD6EE" w:themeFill="accent5" w:themeFillTint="66"/>
          </w:tcPr>
          <w:p w14:paraId="2BB1986E" w14:textId="77777777" w:rsidR="000D4EE0" w:rsidRPr="00222A78" w:rsidRDefault="000D4EE0" w:rsidP="00A30F15">
            <w:pPr>
              <w:spacing w:line="259" w:lineRule="auto"/>
              <w:ind w:left="123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Quiero: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365782A" w14:textId="77777777" w:rsidR="000D4EE0" w:rsidRDefault="000D4EE0" w:rsidP="000D4EE0">
            <w:pPr>
              <w:spacing w:line="259" w:lineRule="auto"/>
              <w:jc w:val="lef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 xml:space="preserve">Tener disponible información sobre </w:t>
            </w:r>
            <w:r w:rsidR="00484843">
              <w:rPr>
                <w:b/>
                <w:bCs/>
                <w:sz w:val="20"/>
                <w:szCs w:val="20"/>
              </w:rPr>
              <w:t>Concursos</w:t>
            </w:r>
            <w:r w:rsidRPr="00222A78">
              <w:rPr>
                <w:sz w:val="20"/>
                <w:szCs w:val="20"/>
              </w:rPr>
              <w:t xml:space="preserve">: </w:t>
            </w:r>
            <w:r w:rsidR="00484843" w:rsidRPr="00484843">
              <w:rPr>
                <w:sz w:val="20"/>
                <w:szCs w:val="20"/>
              </w:rPr>
              <w:t>Un concurso es una competición en</w:t>
            </w:r>
            <w:r w:rsidR="00D05BF0">
              <w:rPr>
                <w:sz w:val="20"/>
                <w:szCs w:val="20"/>
              </w:rPr>
              <w:t xml:space="preserve"> la que se intenta derrotar a los oponentes en un videojuego</w:t>
            </w:r>
            <w:r w:rsidR="00484843" w:rsidRPr="00484843">
              <w:rPr>
                <w:sz w:val="20"/>
                <w:szCs w:val="20"/>
              </w:rPr>
              <w:t xml:space="preserve">. Sus atributos son: </w:t>
            </w:r>
            <w:r w:rsidR="00D05BF0">
              <w:rPr>
                <w:sz w:val="20"/>
                <w:szCs w:val="20"/>
              </w:rPr>
              <w:t>el videojuego del concurso</w:t>
            </w:r>
            <w:r w:rsidR="00484843" w:rsidRPr="00484843">
              <w:rPr>
                <w:sz w:val="20"/>
                <w:szCs w:val="20"/>
              </w:rPr>
              <w:t>, el nombre del concurso, la cuantía del premio, y la fecha en la que tiene lugar</w:t>
            </w:r>
            <w:r w:rsidRPr="00222A78">
              <w:rPr>
                <w:sz w:val="20"/>
                <w:szCs w:val="20"/>
              </w:rPr>
              <w:t xml:space="preserve">. </w:t>
            </w:r>
            <w:r w:rsidR="00484843">
              <w:rPr>
                <w:sz w:val="20"/>
                <w:szCs w:val="20"/>
              </w:rPr>
              <w:t>Todos los atributos son obligatorios.</w:t>
            </w:r>
          </w:p>
          <w:p w14:paraId="3510F664" w14:textId="77777777" w:rsidR="00B11C4E" w:rsidRDefault="00B11C4E" w:rsidP="000D4EE0">
            <w:pPr>
              <w:spacing w:line="259" w:lineRule="auto"/>
              <w:jc w:val="left"/>
              <w:rPr>
                <w:sz w:val="20"/>
                <w:szCs w:val="20"/>
              </w:rPr>
            </w:pPr>
          </w:p>
          <w:p w14:paraId="52BA4EF6" w14:textId="729E8546" w:rsidR="00EF1C38" w:rsidRDefault="00EF1C38" w:rsidP="000D4EE0">
            <w:pPr>
              <w:spacing w:line="259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concurso puede ser </w:t>
            </w:r>
            <w:r w:rsidR="00AA5A29">
              <w:rPr>
                <w:sz w:val="20"/>
                <w:szCs w:val="20"/>
              </w:rPr>
              <w:t xml:space="preserve">online o presencial (clasificación </w:t>
            </w:r>
            <w:r w:rsidR="00AA5A29" w:rsidRPr="000C5013">
              <w:rPr>
                <w:b/>
                <w:bCs/>
                <w:sz w:val="20"/>
                <w:szCs w:val="20"/>
              </w:rPr>
              <w:t>completa disjunta</w:t>
            </w:r>
            <w:r w:rsidR="00AA5A29">
              <w:rPr>
                <w:sz w:val="20"/>
                <w:szCs w:val="20"/>
              </w:rPr>
              <w:t xml:space="preserve">). Los concursos online tienen el nombre de la </w:t>
            </w:r>
            <w:del w:id="0" w:author="DANIEL AYALA HERNANDEZ" w:date="2024-12-11T23:07:00Z" w16du:dateUtc="2024-12-11T22:07:00Z">
              <w:r w:rsidR="00AA5A29" w:rsidDel="00D64FDE">
                <w:rPr>
                  <w:sz w:val="20"/>
                  <w:szCs w:val="20"/>
                </w:rPr>
                <w:delText xml:space="preserve">plataforma </w:delText>
              </w:r>
            </w:del>
            <w:ins w:id="1" w:author="DANIEL AYALA HERNANDEZ" w:date="2024-12-11T23:07:00Z" w16du:dateUtc="2024-12-11T22:07:00Z">
              <w:r w:rsidR="00D64FDE">
                <w:rPr>
                  <w:sz w:val="20"/>
                  <w:szCs w:val="20"/>
                </w:rPr>
                <w:t xml:space="preserve">web </w:t>
              </w:r>
            </w:ins>
            <w:r w:rsidR="00AA5A29">
              <w:rPr>
                <w:sz w:val="20"/>
                <w:szCs w:val="20"/>
              </w:rPr>
              <w:t>en la que se desarrolla, y los presenciales la ubicación donde tienen lugar.</w:t>
            </w:r>
          </w:p>
          <w:p w14:paraId="57318B7A" w14:textId="06FD1839" w:rsidR="00B11C4E" w:rsidRPr="00222A78" w:rsidRDefault="00B11C4E" w:rsidP="000D4EE0">
            <w:pPr>
              <w:spacing w:line="259" w:lineRule="auto"/>
              <w:jc w:val="left"/>
              <w:rPr>
                <w:sz w:val="20"/>
                <w:szCs w:val="20"/>
              </w:rPr>
            </w:pPr>
          </w:p>
        </w:tc>
      </w:tr>
      <w:tr w:rsidR="000D4EE0" w:rsidRPr="00222A78" w14:paraId="4A7C799F" w14:textId="77777777" w:rsidTr="00A30F15">
        <w:trPr>
          <w:trHeight w:val="299"/>
        </w:trPr>
        <w:tc>
          <w:tcPr>
            <w:tcW w:w="87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DD6EE" w:themeFill="accent5" w:themeFillTint="66"/>
          </w:tcPr>
          <w:p w14:paraId="53D96938" w14:textId="77777777" w:rsidR="000D4EE0" w:rsidRPr="00222A78" w:rsidRDefault="000D4EE0" w:rsidP="00A30F15">
            <w:pPr>
              <w:spacing w:line="259" w:lineRule="auto"/>
              <w:ind w:left="249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Para: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6A67251" w14:textId="42E799FF" w:rsidR="000D4EE0" w:rsidRPr="00222A78" w:rsidRDefault="00F62784" w:rsidP="00A30F15">
            <w:pPr>
              <w:spacing w:line="259" w:lineRule="auto"/>
              <w:jc w:val="lef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 xml:space="preserve">Evaluar </w:t>
            </w:r>
            <w:r w:rsidR="00AF6BF2" w:rsidRPr="00222A78">
              <w:rPr>
                <w:sz w:val="20"/>
                <w:szCs w:val="20"/>
              </w:rPr>
              <w:t>al estudiante</w:t>
            </w:r>
          </w:p>
        </w:tc>
      </w:tr>
    </w:tbl>
    <w:p w14:paraId="66FE9F2D" w14:textId="77777777" w:rsidR="000D4EE0" w:rsidRPr="00222A78" w:rsidRDefault="000D4EE0" w:rsidP="000A3D1F">
      <w:pPr>
        <w:rPr>
          <w:sz w:val="20"/>
          <w:szCs w:val="20"/>
          <w:highlight w:val="yellow"/>
        </w:rPr>
      </w:pPr>
    </w:p>
    <w:tbl>
      <w:tblPr>
        <w:tblStyle w:val="Tablaconcuadrcula1"/>
        <w:tblW w:w="8506" w:type="dxa"/>
        <w:tblInd w:w="-4" w:type="dxa"/>
        <w:tblCellMar>
          <w:top w:w="31" w:type="dxa"/>
          <w:right w:w="122" w:type="dxa"/>
        </w:tblCellMar>
        <w:tblLook w:val="04A0" w:firstRow="1" w:lastRow="0" w:firstColumn="1" w:lastColumn="0" w:noHBand="0" w:noVBand="1"/>
      </w:tblPr>
      <w:tblGrid>
        <w:gridCol w:w="871"/>
        <w:gridCol w:w="7635"/>
      </w:tblGrid>
      <w:tr w:rsidR="00A90839" w:rsidRPr="00222A78" w14:paraId="45718EC4" w14:textId="77777777" w:rsidTr="00A30F15">
        <w:trPr>
          <w:trHeight w:val="295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4FD425B3" w14:textId="6980A805" w:rsidR="00A90839" w:rsidRPr="00222A78" w:rsidRDefault="00A90839" w:rsidP="00A30F15">
            <w:pPr>
              <w:spacing w:line="259" w:lineRule="auto"/>
              <w:jc w:val="right"/>
              <w:rPr>
                <w:b/>
                <w:sz w:val="20"/>
                <w:szCs w:val="20"/>
              </w:rPr>
            </w:pPr>
            <w:r w:rsidRPr="00222A78">
              <w:rPr>
                <w:b/>
                <w:sz w:val="20"/>
                <w:szCs w:val="20"/>
              </w:rPr>
              <w:t>RN-1-0</w:t>
            </w:r>
            <w:r w:rsidR="00D37183" w:rsidRPr="00222A7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4B083" w:themeFill="accent2" w:themeFillTint="99"/>
          </w:tcPr>
          <w:p w14:paraId="18B72776" w14:textId="2545073D" w:rsidR="00A90839" w:rsidRPr="00222A78" w:rsidRDefault="00AF6BF2" w:rsidP="00A30F15">
            <w:pPr>
              <w:spacing w:line="259" w:lineRule="auto"/>
              <w:jc w:val="left"/>
              <w:rPr>
                <w:b/>
                <w:sz w:val="20"/>
                <w:szCs w:val="20"/>
              </w:rPr>
            </w:pPr>
            <w:r w:rsidRPr="00222A78">
              <w:rPr>
                <w:b/>
                <w:sz w:val="20"/>
                <w:szCs w:val="20"/>
              </w:rPr>
              <w:t>Primera regla de negocio</w:t>
            </w:r>
          </w:p>
        </w:tc>
      </w:tr>
      <w:tr w:rsidR="00A90839" w:rsidRPr="00222A78" w14:paraId="4603B22C" w14:textId="77777777" w:rsidTr="00A30F15">
        <w:trPr>
          <w:trHeight w:val="288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307ED82F" w14:textId="77777777" w:rsidR="00A90839" w:rsidRPr="00222A78" w:rsidRDefault="00A90839" w:rsidP="00A30F15">
            <w:pPr>
              <w:spacing w:line="259" w:lineRule="auto"/>
              <w:ind w:left="218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Como: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D385AE5" w14:textId="433F8A01" w:rsidR="00A90839" w:rsidRPr="00222A78" w:rsidRDefault="00AF6BF2" w:rsidP="00A30F15">
            <w:pPr>
              <w:spacing w:line="259" w:lineRule="auto"/>
              <w:jc w:val="lef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Profesor de la asignatura</w:t>
            </w:r>
          </w:p>
        </w:tc>
      </w:tr>
      <w:tr w:rsidR="00A90839" w:rsidRPr="00222A78" w14:paraId="680398C6" w14:textId="77777777" w:rsidTr="00A10FFA">
        <w:trPr>
          <w:trHeight w:val="297"/>
        </w:trPr>
        <w:tc>
          <w:tcPr>
            <w:tcW w:w="871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16D7178E" w14:textId="77777777" w:rsidR="00A90839" w:rsidRPr="00222A78" w:rsidRDefault="00A90839" w:rsidP="00A30F15">
            <w:pPr>
              <w:spacing w:line="259" w:lineRule="auto"/>
              <w:ind w:left="123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Quiero: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4AF66B2" w14:textId="723E7543" w:rsidR="00A90839" w:rsidRPr="00222A78" w:rsidRDefault="00D05BF0" w:rsidP="00A30F15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puede haber varios </w:t>
            </w:r>
            <w:r w:rsidR="00D83506">
              <w:rPr>
                <w:sz w:val="20"/>
                <w:szCs w:val="20"/>
              </w:rPr>
              <w:t>concursos de un mismo videojuego el mismo día</w:t>
            </w:r>
            <w:r w:rsidR="00484843">
              <w:rPr>
                <w:sz w:val="20"/>
                <w:szCs w:val="20"/>
              </w:rPr>
              <w:t>.</w:t>
            </w:r>
          </w:p>
        </w:tc>
      </w:tr>
      <w:tr w:rsidR="00A90839" w:rsidRPr="00222A78" w14:paraId="5894C5D3" w14:textId="77777777" w:rsidTr="00A10FFA">
        <w:trPr>
          <w:trHeight w:val="400"/>
        </w:trPr>
        <w:tc>
          <w:tcPr>
            <w:tcW w:w="87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6D08C329" w14:textId="77777777" w:rsidR="00A90839" w:rsidRPr="00222A78" w:rsidRDefault="00A90839" w:rsidP="00A30F15">
            <w:pPr>
              <w:spacing w:line="259" w:lineRule="auto"/>
              <w:ind w:left="249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Para: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433F6EE" w14:textId="0D4558C1" w:rsidR="00A90839" w:rsidRPr="00222A78" w:rsidRDefault="00AF6BF2" w:rsidP="00A30F15">
            <w:pPr>
              <w:spacing w:line="259" w:lineRule="auto"/>
              <w:jc w:val="lef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Evaluar al estudiante</w:t>
            </w:r>
          </w:p>
        </w:tc>
      </w:tr>
    </w:tbl>
    <w:p w14:paraId="6578F5AC" w14:textId="77777777" w:rsidR="00A90839" w:rsidRPr="00222A78" w:rsidRDefault="00A90839" w:rsidP="000A3D1F">
      <w:pPr>
        <w:rPr>
          <w:sz w:val="20"/>
          <w:szCs w:val="20"/>
          <w:highlight w:val="yellow"/>
        </w:rPr>
      </w:pPr>
    </w:p>
    <w:tbl>
      <w:tblPr>
        <w:tblStyle w:val="Tablaconcuadrcula1"/>
        <w:tblW w:w="8506" w:type="dxa"/>
        <w:tblInd w:w="-4" w:type="dxa"/>
        <w:tblCellMar>
          <w:top w:w="31" w:type="dxa"/>
          <w:right w:w="122" w:type="dxa"/>
        </w:tblCellMar>
        <w:tblLook w:val="04A0" w:firstRow="1" w:lastRow="0" w:firstColumn="1" w:lastColumn="0" w:noHBand="0" w:noVBand="1"/>
      </w:tblPr>
      <w:tblGrid>
        <w:gridCol w:w="871"/>
        <w:gridCol w:w="7635"/>
      </w:tblGrid>
      <w:tr w:rsidR="00A90839" w:rsidRPr="00222A78" w14:paraId="1BC6ABA2" w14:textId="77777777" w:rsidTr="00A30F15">
        <w:trPr>
          <w:trHeight w:val="295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41006C95" w14:textId="1F316C30" w:rsidR="00A90839" w:rsidRPr="00222A78" w:rsidRDefault="00A90839" w:rsidP="00A30F15">
            <w:pPr>
              <w:spacing w:line="259" w:lineRule="auto"/>
              <w:jc w:val="right"/>
              <w:rPr>
                <w:b/>
                <w:sz w:val="20"/>
                <w:szCs w:val="20"/>
              </w:rPr>
            </w:pPr>
            <w:r w:rsidRPr="00222A78">
              <w:rPr>
                <w:b/>
                <w:sz w:val="20"/>
                <w:szCs w:val="20"/>
              </w:rPr>
              <w:t>RN-1-0</w:t>
            </w:r>
            <w:r w:rsidR="00D37183" w:rsidRPr="00222A7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4B083" w:themeFill="accent2" w:themeFillTint="99"/>
          </w:tcPr>
          <w:p w14:paraId="485263AC" w14:textId="2410986B" w:rsidR="00A90839" w:rsidRPr="00222A78" w:rsidRDefault="00AF6BF2" w:rsidP="00A30F15">
            <w:pPr>
              <w:spacing w:line="259" w:lineRule="auto"/>
              <w:jc w:val="left"/>
              <w:rPr>
                <w:b/>
                <w:sz w:val="20"/>
                <w:szCs w:val="20"/>
              </w:rPr>
            </w:pPr>
            <w:r w:rsidRPr="00222A78">
              <w:rPr>
                <w:b/>
                <w:sz w:val="20"/>
                <w:szCs w:val="20"/>
              </w:rPr>
              <w:t>Segunda regla de negocio</w:t>
            </w:r>
          </w:p>
        </w:tc>
      </w:tr>
      <w:tr w:rsidR="00A90839" w:rsidRPr="00222A78" w14:paraId="2278EF2C" w14:textId="77777777" w:rsidTr="00A30F15">
        <w:trPr>
          <w:trHeight w:val="288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2FB319C7" w14:textId="77777777" w:rsidR="00A90839" w:rsidRPr="00222A78" w:rsidRDefault="00A90839" w:rsidP="00A30F15">
            <w:pPr>
              <w:spacing w:line="259" w:lineRule="auto"/>
              <w:ind w:left="218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Como: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4F0BC6A" w14:textId="09818BD5" w:rsidR="00A90839" w:rsidRPr="00222A78" w:rsidRDefault="00AF6BF2" w:rsidP="00A30F15">
            <w:pPr>
              <w:spacing w:line="259" w:lineRule="auto"/>
              <w:jc w:val="lef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Profesor de la asignatura</w:t>
            </w:r>
          </w:p>
        </w:tc>
      </w:tr>
      <w:tr w:rsidR="00A90839" w:rsidRPr="00222A78" w14:paraId="4A41A935" w14:textId="77777777" w:rsidTr="00A10FFA">
        <w:trPr>
          <w:trHeight w:val="295"/>
        </w:trPr>
        <w:tc>
          <w:tcPr>
            <w:tcW w:w="871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147C3B76" w14:textId="77777777" w:rsidR="00A90839" w:rsidRPr="00222A78" w:rsidRDefault="00A90839" w:rsidP="00A30F15">
            <w:pPr>
              <w:spacing w:line="259" w:lineRule="auto"/>
              <w:ind w:left="123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Quiero: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D01D47D" w14:textId="30B847C2" w:rsidR="00A90839" w:rsidRPr="00222A78" w:rsidRDefault="00484843" w:rsidP="00A30F15">
            <w:pPr>
              <w:spacing w:line="259" w:lineRule="auto"/>
              <w:rPr>
                <w:sz w:val="20"/>
                <w:szCs w:val="20"/>
              </w:rPr>
            </w:pPr>
            <w:r w:rsidRPr="00484843">
              <w:rPr>
                <w:sz w:val="20"/>
                <w:szCs w:val="20"/>
              </w:rPr>
              <w:t>La cuantía del premio debe ser mayor o igual a 10€, y menor o igual que 500€</w:t>
            </w:r>
            <w:r>
              <w:rPr>
                <w:sz w:val="20"/>
                <w:szCs w:val="20"/>
              </w:rPr>
              <w:t>.</w:t>
            </w:r>
          </w:p>
        </w:tc>
      </w:tr>
      <w:tr w:rsidR="00A90839" w:rsidRPr="00222A78" w14:paraId="176DF50B" w14:textId="77777777" w:rsidTr="00A30F15">
        <w:trPr>
          <w:trHeight w:val="299"/>
        </w:trPr>
        <w:tc>
          <w:tcPr>
            <w:tcW w:w="87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54054260" w14:textId="77777777" w:rsidR="00A90839" w:rsidRPr="00222A78" w:rsidRDefault="00A90839" w:rsidP="00A30F15">
            <w:pPr>
              <w:spacing w:line="259" w:lineRule="auto"/>
              <w:ind w:left="249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Para: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8D03AD5" w14:textId="6F822847" w:rsidR="00A90839" w:rsidRPr="00222A78" w:rsidRDefault="00AF6BF2" w:rsidP="00A30F15">
            <w:pPr>
              <w:spacing w:line="259" w:lineRule="auto"/>
              <w:jc w:val="lef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Evaluar al estudiante</w:t>
            </w:r>
          </w:p>
        </w:tc>
      </w:tr>
    </w:tbl>
    <w:p w14:paraId="0916C0F9" w14:textId="77777777" w:rsidR="00A90839" w:rsidRPr="00222A78" w:rsidRDefault="00A90839" w:rsidP="000A3D1F">
      <w:pPr>
        <w:rPr>
          <w:sz w:val="20"/>
          <w:szCs w:val="20"/>
          <w:highlight w:val="yellow"/>
        </w:rPr>
      </w:pPr>
    </w:p>
    <w:tbl>
      <w:tblPr>
        <w:tblStyle w:val="Tablaconcuadrcula1"/>
        <w:tblW w:w="8506" w:type="dxa"/>
        <w:tblInd w:w="-4" w:type="dxa"/>
        <w:tblCellMar>
          <w:top w:w="31" w:type="dxa"/>
          <w:right w:w="122" w:type="dxa"/>
        </w:tblCellMar>
        <w:tblLook w:val="04A0" w:firstRow="1" w:lastRow="0" w:firstColumn="1" w:lastColumn="0" w:noHBand="0" w:noVBand="1"/>
      </w:tblPr>
      <w:tblGrid>
        <w:gridCol w:w="871"/>
        <w:gridCol w:w="7635"/>
      </w:tblGrid>
      <w:tr w:rsidR="00A90839" w:rsidRPr="00222A78" w14:paraId="61329FBE" w14:textId="77777777" w:rsidTr="00A30F15">
        <w:trPr>
          <w:trHeight w:val="295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2502BCFE" w14:textId="745B3C36" w:rsidR="00A90839" w:rsidRPr="00222A78" w:rsidRDefault="00A90839" w:rsidP="00A30F15">
            <w:pPr>
              <w:spacing w:line="259" w:lineRule="auto"/>
              <w:jc w:val="right"/>
              <w:rPr>
                <w:b/>
                <w:sz w:val="20"/>
                <w:szCs w:val="20"/>
              </w:rPr>
            </w:pPr>
            <w:r w:rsidRPr="00222A78">
              <w:rPr>
                <w:b/>
                <w:sz w:val="20"/>
                <w:szCs w:val="20"/>
              </w:rPr>
              <w:t>RN-1-0</w:t>
            </w:r>
            <w:r w:rsidR="00D37183" w:rsidRPr="00222A7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4B083" w:themeFill="accent2" w:themeFillTint="99"/>
          </w:tcPr>
          <w:p w14:paraId="75192879" w14:textId="4BBED7A6" w:rsidR="00A90839" w:rsidRPr="00222A78" w:rsidRDefault="00AF6BF2" w:rsidP="00A30F15">
            <w:pPr>
              <w:spacing w:line="259" w:lineRule="auto"/>
              <w:jc w:val="left"/>
              <w:rPr>
                <w:b/>
                <w:sz w:val="20"/>
                <w:szCs w:val="20"/>
              </w:rPr>
            </w:pPr>
            <w:r w:rsidRPr="00222A78">
              <w:rPr>
                <w:b/>
                <w:sz w:val="20"/>
                <w:szCs w:val="20"/>
              </w:rPr>
              <w:t>Tercera regla de negocio</w:t>
            </w:r>
          </w:p>
        </w:tc>
      </w:tr>
      <w:tr w:rsidR="00A90839" w:rsidRPr="00222A78" w14:paraId="32760A5E" w14:textId="77777777" w:rsidTr="00A30F15">
        <w:trPr>
          <w:trHeight w:val="288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6E272A8A" w14:textId="77777777" w:rsidR="00A90839" w:rsidRPr="00222A78" w:rsidRDefault="00A90839" w:rsidP="00A30F15">
            <w:pPr>
              <w:spacing w:line="259" w:lineRule="auto"/>
              <w:ind w:left="218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Como: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F97ED43" w14:textId="69996750" w:rsidR="00A90839" w:rsidRPr="00222A78" w:rsidRDefault="00AF6BF2" w:rsidP="00A30F15">
            <w:pPr>
              <w:spacing w:line="259" w:lineRule="auto"/>
              <w:jc w:val="lef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Profesor de la asignatura</w:t>
            </w:r>
          </w:p>
        </w:tc>
      </w:tr>
      <w:tr w:rsidR="00A90839" w:rsidRPr="00222A78" w14:paraId="07EEAB3B" w14:textId="77777777" w:rsidTr="00A30F15">
        <w:trPr>
          <w:trHeight w:val="422"/>
        </w:trPr>
        <w:tc>
          <w:tcPr>
            <w:tcW w:w="871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757888B2" w14:textId="77777777" w:rsidR="00A90839" w:rsidRPr="00222A78" w:rsidRDefault="00A90839" w:rsidP="00A30F15">
            <w:pPr>
              <w:spacing w:line="259" w:lineRule="auto"/>
              <w:ind w:left="123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Quiero: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C20F89F" w14:textId="65CDA007" w:rsidR="00A90839" w:rsidRPr="00222A78" w:rsidRDefault="00484843" w:rsidP="00A30F15">
            <w:pPr>
              <w:spacing w:line="259" w:lineRule="auto"/>
              <w:rPr>
                <w:sz w:val="20"/>
                <w:szCs w:val="20"/>
              </w:rPr>
            </w:pPr>
            <w:r w:rsidRPr="00484843">
              <w:rPr>
                <w:sz w:val="20"/>
                <w:szCs w:val="20"/>
              </w:rPr>
              <w:t>La fecha del concurso debe ser anterior al año 2050</w:t>
            </w:r>
            <w:r w:rsidR="00674C5F" w:rsidRPr="00222A78">
              <w:rPr>
                <w:sz w:val="20"/>
                <w:szCs w:val="20"/>
              </w:rPr>
              <w:t>.</w:t>
            </w:r>
          </w:p>
        </w:tc>
      </w:tr>
      <w:tr w:rsidR="00A90839" w:rsidRPr="00222A78" w14:paraId="1537203D" w14:textId="77777777" w:rsidTr="00A30F15">
        <w:trPr>
          <w:trHeight w:val="299"/>
        </w:trPr>
        <w:tc>
          <w:tcPr>
            <w:tcW w:w="87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6A2BA423" w14:textId="77777777" w:rsidR="00A90839" w:rsidRPr="00222A78" w:rsidRDefault="00A90839" w:rsidP="00A30F15">
            <w:pPr>
              <w:spacing w:line="259" w:lineRule="auto"/>
              <w:ind w:left="249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Para: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744CB47" w14:textId="71FF6405" w:rsidR="00A90839" w:rsidRPr="00222A78" w:rsidRDefault="00AF6BF2" w:rsidP="00A30F15">
            <w:pPr>
              <w:spacing w:line="259" w:lineRule="auto"/>
              <w:jc w:val="lef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Evaluar al estudiante</w:t>
            </w:r>
          </w:p>
        </w:tc>
      </w:tr>
    </w:tbl>
    <w:p w14:paraId="5C0DE7F1" w14:textId="77777777" w:rsidR="00A90839" w:rsidRDefault="00A90839" w:rsidP="000A3D1F">
      <w:pPr>
        <w:rPr>
          <w:highlight w:val="yellow"/>
        </w:rPr>
      </w:pPr>
    </w:p>
    <w:tbl>
      <w:tblPr>
        <w:tblStyle w:val="Tablaconcuadrcula1"/>
        <w:tblW w:w="8647" w:type="dxa"/>
        <w:tblInd w:w="-4" w:type="dxa"/>
        <w:tblLayout w:type="fixed"/>
        <w:tblCellMar>
          <w:top w:w="31" w:type="dxa"/>
          <w:right w:w="122" w:type="dxa"/>
        </w:tblCellMar>
        <w:tblLook w:val="04A0" w:firstRow="1" w:lastRow="0" w:firstColumn="1" w:lastColumn="0" w:noHBand="0" w:noVBand="1"/>
      </w:tblPr>
      <w:tblGrid>
        <w:gridCol w:w="1133"/>
        <w:gridCol w:w="7514"/>
      </w:tblGrid>
      <w:tr w:rsidR="00E176F0" w:rsidRPr="000959A6" w14:paraId="574618BD" w14:textId="77777777" w:rsidTr="0436FB2D">
        <w:trPr>
          <w:trHeight w:val="295"/>
        </w:trPr>
        <w:tc>
          <w:tcPr>
            <w:tcW w:w="113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C45911" w:themeFill="accent2" w:themeFillShade="BF"/>
          </w:tcPr>
          <w:p w14:paraId="4BE101F8" w14:textId="3B15F0DE" w:rsidR="00E176F0" w:rsidRPr="00222A78" w:rsidRDefault="00E176F0" w:rsidP="00A30F15">
            <w:pPr>
              <w:spacing w:line="259" w:lineRule="auto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22A78"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PA- 1-01</w:t>
            </w:r>
          </w:p>
        </w:tc>
        <w:tc>
          <w:tcPr>
            <w:tcW w:w="7514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C45911" w:themeFill="accent2" w:themeFillShade="BF"/>
          </w:tcPr>
          <w:p w14:paraId="1215540C" w14:textId="52FDBE57" w:rsidR="00E176F0" w:rsidRPr="00222A78" w:rsidRDefault="00E176F0" w:rsidP="00A30F15">
            <w:pPr>
              <w:spacing w:line="259" w:lineRule="auto"/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22A78">
              <w:rPr>
                <w:b/>
                <w:bCs/>
                <w:color w:val="FFFFFF" w:themeColor="background1"/>
                <w:sz w:val="20"/>
                <w:szCs w:val="20"/>
              </w:rPr>
              <w:t>Inserción de nuevas entidades</w:t>
            </w:r>
          </w:p>
        </w:tc>
      </w:tr>
      <w:tr w:rsidR="00E176F0" w:rsidRPr="000959A6" w14:paraId="0717E75B" w14:textId="77777777" w:rsidTr="0436FB2D">
        <w:trPr>
          <w:trHeight w:val="288"/>
        </w:trPr>
        <w:tc>
          <w:tcPr>
            <w:tcW w:w="113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nil"/>
            </w:tcBorders>
            <w:shd w:val="clear" w:color="auto" w:fill="C45911" w:themeFill="accent2" w:themeFillShade="BF"/>
          </w:tcPr>
          <w:p w14:paraId="372FF655" w14:textId="77777777" w:rsidR="00E176F0" w:rsidRPr="00222A78" w:rsidRDefault="00E176F0" w:rsidP="00A30F15">
            <w:pPr>
              <w:spacing w:line="259" w:lineRule="auto"/>
              <w:ind w:left="218"/>
              <w:jc w:val="right"/>
              <w:rPr>
                <w:color w:val="FFFFFF" w:themeColor="background1"/>
                <w:sz w:val="20"/>
                <w:szCs w:val="20"/>
              </w:rPr>
            </w:pPr>
            <w:r w:rsidRPr="00222A78">
              <w:rPr>
                <w:color w:val="FFFFFF" w:themeColor="background1"/>
                <w:sz w:val="20"/>
                <w:szCs w:val="20"/>
              </w:rPr>
              <w:t>Como:</w:t>
            </w:r>
          </w:p>
        </w:tc>
        <w:tc>
          <w:tcPr>
            <w:tcW w:w="7514" w:type="dxa"/>
            <w:tcBorders>
              <w:top w:val="single" w:sz="3" w:space="0" w:color="000000" w:themeColor="text1"/>
              <w:left w:val="nil"/>
              <w:bottom w:val="nil"/>
              <w:right w:val="single" w:sz="3" w:space="0" w:color="000000" w:themeColor="text1"/>
            </w:tcBorders>
          </w:tcPr>
          <w:p w14:paraId="4609F564" w14:textId="2BABD096" w:rsidR="00E176F0" w:rsidRPr="00222A78" w:rsidRDefault="00AF6BF2" w:rsidP="00A30F15">
            <w:pPr>
              <w:spacing w:line="259" w:lineRule="auto"/>
              <w:jc w:val="lef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Profesor de la asignatura</w:t>
            </w:r>
          </w:p>
        </w:tc>
      </w:tr>
      <w:tr w:rsidR="00E176F0" w:rsidRPr="000959A6" w14:paraId="10E3E623" w14:textId="77777777" w:rsidTr="0436FB2D">
        <w:trPr>
          <w:trHeight w:val="422"/>
        </w:trPr>
        <w:tc>
          <w:tcPr>
            <w:tcW w:w="1133" w:type="dxa"/>
            <w:tcBorders>
              <w:top w:val="nil"/>
              <w:left w:val="single" w:sz="3" w:space="0" w:color="000000" w:themeColor="text1"/>
              <w:bottom w:val="nil"/>
              <w:right w:val="nil"/>
            </w:tcBorders>
            <w:shd w:val="clear" w:color="auto" w:fill="C45911" w:themeFill="accent2" w:themeFillShade="BF"/>
          </w:tcPr>
          <w:p w14:paraId="3B13425C" w14:textId="77777777" w:rsidR="00E176F0" w:rsidRPr="00222A78" w:rsidRDefault="00E176F0" w:rsidP="00A30F15">
            <w:pPr>
              <w:spacing w:line="259" w:lineRule="auto"/>
              <w:ind w:left="123"/>
              <w:jc w:val="right"/>
              <w:rPr>
                <w:color w:val="FFFFFF" w:themeColor="background1"/>
                <w:sz w:val="20"/>
                <w:szCs w:val="20"/>
              </w:rPr>
            </w:pPr>
            <w:r w:rsidRPr="00222A78">
              <w:rPr>
                <w:color w:val="FFFFFF" w:themeColor="background1"/>
                <w:sz w:val="20"/>
                <w:szCs w:val="20"/>
              </w:rPr>
              <w:t>Quiero:</w:t>
            </w: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single" w:sz="3" w:space="0" w:color="000000" w:themeColor="text1"/>
            </w:tcBorders>
          </w:tcPr>
          <w:p w14:paraId="6CE59504" w14:textId="4768EB49" w:rsidR="00E176F0" w:rsidRPr="00222A78" w:rsidRDefault="008976B2" w:rsidP="00E176F0">
            <w:pPr>
              <w:pStyle w:val="Prrafodelista"/>
              <w:numPr>
                <w:ilvl w:val="0"/>
                <w:numId w:val="11"/>
              </w:numPr>
              <w:spacing w:line="259" w:lineRule="auto"/>
              <w:rPr>
                <w:color w:val="538135" w:themeColor="accent6" w:themeShade="BF"/>
                <w:sz w:val="20"/>
                <w:szCs w:val="20"/>
              </w:rPr>
            </w:pPr>
            <w:r w:rsidRPr="00222A78">
              <w:rPr>
                <w:color w:val="538135" w:themeColor="accent6" w:themeShade="BF"/>
                <w:sz w:val="20"/>
                <w:szCs w:val="20"/>
              </w:rPr>
              <w:t xml:space="preserve">Insertar </w:t>
            </w:r>
            <w:r w:rsidR="00484843" w:rsidRPr="00484843">
              <w:rPr>
                <w:color w:val="538135" w:themeColor="accent6" w:themeShade="BF"/>
                <w:sz w:val="20"/>
                <w:szCs w:val="20"/>
              </w:rPr>
              <w:t xml:space="preserve">Concurso titulado “Concurso 1” </w:t>
            </w:r>
            <w:r w:rsidR="00D83506">
              <w:rPr>
                <w:color w:val="538135" w:themeColor="accent6" w:themeShade="BF"/>
                <w:sz w:val="20"/>
                <w:szCs w:val="20"/>
              </w:rPr>
              <w:t>del videojuego</w:t>
            </w:r>
            <w:r w:rsidR="00484843" w:rsidRPr="00484843">
              <w:rPr>
                <w:color w:val="538135" w:themeColor="accent6" w:themeShade="BF"/>
                <w:sz w:val="20"/>
                <w:szCs w:val="20"/>
              </w:rPr>
              <w:t xml:space="preserve"> con ID=2, con premio de 20€, en el 01/01/2020</w:t>
            </w:r>
            <w:r w:rsidR="00E176F0" w:rsidRPr="00222A78">
              <w:rPr>
                <w:color w:val="538135" w:themeColor="accent6" w:themeShade="BF"/>
                <w:sz w:val="20"/>
                <w:szCs w:val="20"/>
              </w:rPr>
              <w:t>.</w:t>
            </w:r>
            <w:r w:rsidR="009721B2">
              <w:rPr>
                <w:color w:val="538135" w:themeColor="accent6" w:themeShade="BF"/>
                <w:sz w:val="20"/>
                <w:szCs w:val="20"/>
              </w:rPr>
              <w:t xml:space="preserve"> Online en la </w:t>
            </w:r>
            <w:r w:rsidR="00812CB3">
              <w:rPr>
                <w:color w:val="538135" w:themeColor="accent6" w:themeShade="BF"/>
                <w:sz w:val="20"/>
                <w:szCs w:val="20"/>
              </w:rPr>
              <w:t>web</w:t>
            </w:r>
            <w:r w:rsidR="009721B2">
              <w:rPr>
                <w:color w:val="538135" w:themeColor="accent6" w:themeShade="BF"/>
                <w:sz w:val="20"/>
                <w:szCs w:val="20"/>
              </w:rPr>
              <w:t xml:space="preserve"> “Twitch”</w:t>
            </w:r>
            <w:r w:rsidR="009D00C7">
              <w:rPr>
                <w:color w:val="538135" w:themeColor="accent6" w:themeShade="BF"/>
                <w:sz w:val="20"/>
                <w:szCs w:val="20"/>
              </w:rPr>
              <w:t>.</w:t>
            </w:r>
          </w:p>
          <w:p w14:paraId="3E92B33D" w14:textId="5104EC0D" w:rsidR="00E176F0" w:rsidRPr="00222A78" w:rsidRDefault="008976B2" w:rsidP="00E176F0">
            <w:pPr>
              <w:pStyle w:val="Prrafodelista"/>
              <w:numPr>
                <w:ilvl w:val="0"/>
                <w:numId w:val="11"/>
              </w:numPr>
              <w:spacing w:line="259" w:lineRule="auto"/>
              <w:rPr>
                <w:color w:val="538135" w:themeColor="accent6" w:themeShade="BF"/>
                <w:sz w:val="20"/>
                <w:szCs w:val="20"/>
              </w:rPr>
            </w:pPr>
            <w:r w:rsidRPr="00222A78">
              <w:rPr>
                <w:color w:val="538135" w:themeColor="accent6" w:themeShade="BF"/>
                <w:sz w:val="20"/>
                <w:szCs w:val="20"/>
              </w:rPr>
              <w:t xml:space="preserve">Insertar </w:t>
            </w:r>
            <w:r w:rsidR="00484843" w:rsidRPr="00484843">
              <w:rPr>
                <w:color w:val="538135" w:themeColor="accent6" w:themeShade="BF"/>
                <w:sz w:val="20"/>
                <w:szCs w:val="20"/>
              </w:rPr>
              <w:t xml:space="preserve">Concurso titulado “Concurso 2” </w:t>
            </w:r>
            <w:r w:rsidR="00D83506">
              <w:rPr>
                <w:color w:val="538135" w:themeColor="accent6" w:themeShade="BF"/>
                <w:sz w:val="20"/>
                <w:szCs w:val="20"/>
              </w:rPr>
              <w:t>del videojuego</w:t>
            </w:r>
            <w:r w:rsidR="00484843" w:rsidRPr="00484843">
              <w:rPr>
                <w:color w:val="538135" w:themeColor="accent6" w:themeShade="BF"/>
                <w:sz w:val="20"/>
                <w:szCs w:val="20"/>
              </w:rPr>
              <w:t xml:space="preserve"> con ID=2, con premio de 100€, en el 15/04/2019</w:t>
            </w:r>
            <w:r w:rsidR="00E176F0" w:rsidRPr="00222A78">
              <w:rPr>
                <w:color w:val="538135" w:themeColor="accent6" w:themeShade="BF"/>
                <w:sz w:val="20"/>
                <w:szCs w:val="20"/>
              </w:rPr>
              <w:t>.</w:t>
            </w:r>
            <w:r w:rsidR="009D00C7">
              <w:rPr>
                <w:color w:val="538135" w:themeColor="accent6" w:themeShade="BF"/>
                <w:sz w:val="20"/>
                <w:szCs w:val="20"/>
              </w:rPr>
              <w:t xml:space="preserve"> Presencial en “Calle Avicena”.</w:t>
            </w:r>
          </w:p>
          <w:p w14:paraId="18050054" w14:textId="42C3C039" w:rsidR="00E176F0" w:rsidRPr="00222A78" w:rsidRDefault="00D359EE" w:rsidP="00D359EE">
            <w:pPr>
              <w:pStyle w:val="Prrafodelista"/>
              <w:numPr>
                <w:ilvl w:val="0"/>
                <w:numId w:val="11"/>
              </w:numPr>
              <w:spacing w:line="259" w:lineRule="auto"/>
              <w:rPr>
                <w:color w:val="FF0000"/>
                <w:sz w:val="20"/>
                <w:szCs w:val="20"/>
              </w:rPr>
            </w:pPr>
            <w:r w:rsidRPr="00222A78">
              <w:rPr>
                <w:color w:val="538135" w:themeColor="accent6" w:themeShade="BF"/>
                <w:sz w:val="20"/>
                <w:szCs w:val="20"/>
              </w:rPr>
              <w:t>Insertar</w:t>
            </w:r>
            <w:r w:rsidRPr="00222A78">
              <w:rPr>
                <w:sz w:val="20"/>
                <w:szCs w:val="20"/>
              </w:rPr>
              <w:t xml:space="preserve"> </w:t>
            </w:r>
            <w:r w:rsidR="00484843" w:rsidRPr="00484843">
              <w:rPr>
                <w:color w:val="538135" w:themeColor="accent6" w:themeShade="BF"/>
                <w:sz w:val="20"/>
                <w:szCs w:val="20"/>
              </w:rPr>
              <w:t xml:space="preserve">Concurso titulado “Concurso 3” </w:t>
            </w:r>
            <w:r w:rsidR="00D83506">
              <w:rPr>
                <w:color w:val="538135" w:themeColor="accent6" w:themeShade="BF"/>
                <w:sz w:val="20"/>
                <w:szCs w:val="20"/>
              </w:rPr>
              <w:t>del videojuego</w:t>
            </w:r>
            <w:r w:rsidR="00484843" w:rsidRPr="00484843">
              <w:rPr>
                <w:color w:val="538135" w:themeColor="accent6" w:themeShade="BF"/>
                <w:sz w:val="20"/>
                <w:szCs w:val="20"/>
              </w:rPr>
              <w:t xml:space="preserve"> con ID=1, con premio de 70€, en el 10/10/2021</w:t>
            </w:r>
            <w:r w:rsidR="00E176F0" w:rsidRPr="00222A78">
              <w:rPr>
                <w:color w:val="538135" w:themeColor="accent6" w:themeShade="BF"/>
                <w:sz w:val="20"/>
                <w:szCs w:val="20"/>
              </w:rPr>
              <w:t>.</w:t>
            </w:r>
            <w:r w:rsidR="009D00C7">
              <w:rPr>
                <w:color w:val="538135" w:themeColor="accent6" w:themeShade="BF"/>
                <w:sz w:val="20"/>
                <w:szCs w:val="20"/>
              </w:rPr>
              <w:t xml:space="preserve"> Online en la </w:t>
            </w:r>
            <w:r w:rsidR="00812CB3">
              <w:rPr>
                <w:color w:val="538135" w:themeColor="accent6" w:themeShade="BF"/>
                <w:sz w:val="20"/>
                <w:szCs w:val="20"/>
              </w:rPr>
              <w:t>web</w:t>
            </w:r>
            <w:r w:rsidR="009D00C7">
              <w:rPr>
                <w:color w:val="538135" w:themeColor="accent6" w:themeShade="BF"/>
                <w:sz w:val="20"/>
                <w:szCs w:val="20"/>
              </w:rPr>
              <w:t xml:space="preserve"> “Youtube”.</w:t>
            </w:r>
          </w:p>
          <w:p w14:paraId="12EA42CD" w14:textId="727B0E11" w:rsidR="00E176F0" w:rsidRPr="00222A78" w:rsidRDefault="00D359EE" w:rsidP="00E176F0">
            <w:pPr>
              <w:pStyle w:val="Prrafodelista"/>
              <w:numPr>
                <w:ilvl w:val="0"/>
                <w:numId w:val="12"/>
              </w:numPr>
              <w:spacing w:line="259" w:lineRule="auto"/>
              <w:rPr>
                <w:color w:val="FF0000"/>
                <w:sz w:val="20"/>
                <w:szCs w:val="20"/>
              </w:rPr>
            </w:pPr>
            <w:r w:rsidRPr="0436FB2D">
              <w:rPr>
                <w:color w:val="FF0000"/>
                <w:sz w:val="20"/>
                <w:szCs w:val="20"/>
              </w:rPr>
              <w:t xml:space="preserve">Insertar </w:t>
            </w:r>
            <w:r w:rsidR="00484843" w:rsidRPr="0436FB2D">
              <w:rPr>
                <w:color w:val="FF0000"/>
                <w:sz w:val="20"/>
                <w:szCs w:val="20"/>
              </w:rPr>
              <w:t xml:space="preserve">Concurso titulado “Concurso 4” </w:t>
            </w:r>
            <w:r w:rsidR="00D83506" w:rsidRPr="0436FB2D">
              <w:rPr>
                <w:color w:val="FF0000"/>
                <w:sz w:val="20"/>
                <w:szCs w:val="20"/>
              </w:rPr>
              <w:t>del videojuego</w:t>
            </w:r>
            <w:r w:rsidR="00484843" w:rsidRPr="0436FB2D">
              <w:rPr>
                <w:color w:val="FF0000"/>
                <w:sz w:val="20"/>
                <w:szCs w:val="20"/>
              </w:rPr>
              <w:t xml:space="preserve"> con ID=1, con premio de 70€, en el 01/01/2100</w:t>
            </w:r>
            <w:r w:rsidR="00E176F0" w:rsidRPr="0436FB2D">
              <w:rPr>
                <w:color w:val="FF0000"/>
                <w:sz w:val="20"/>
                <w:szCs w:val="20"/>
              </w:rPr>
              <w:t>.</w:t>
            </w:r>
            <w:r w:rsidR="009D00C7">
              <w:rPr>
                <w:color w:val="FF0000"/>
                <w:sz w:val="20"/>
                <w:szCs w:val="20"/>
              </w:rPr>
              <w:t xml:space="preserve"> </w:t>
            </w:r>
            <w:r w:rsidR="006A3F77">
              <w:rPr>
                <w:color w:val="FF0000"/>
                <w:sz w:val="20"/>
                <w:szCs w:val="20"/>
              </w:rPr>
              <w:t>Presencial en “Sevilla”</w:t>
            </w:r>
            <w:r w:rsidR="00E176F0" w:rsidRPr="0436FB2D">
              <w:rPr>
                <w:color w:val="FF0000"/>
                <w:sz w:val="20"/>
                <w:szCs w:val="20"/>
              </w:rPr>
              <w:t xml:space="preserve"> (</w:t>
            </w:r>
            <w:r w:rsidR="00E176F0" w:rsidRPr="0436FB2D">
              <w:rPr>
                <w:b/>
                <w:bCs/>
                <w:color w:val="FF0000"/>
                <w:sz w:val="20"/>
                <w:szCs w:val="20"/>
              </w:rPr>
              <w:t>RN-1-0</w:t>
            </w:r>
            <w:del w:id="2" w:author="IRENE BEDILIA ESTRADA TORRES" w:date="2023-12-14T13:34:00Z">
              <w:r w:rsidRPr="0436FB2D" w:rsidDel="00E176F0">
                <w:rPr>
                  <w:b/>
                  <w:bCs/>
                  <w:color w:val="FF0000"/>
                  <w:sz w:val="20"/>
                  <w:szCs w:val="20"/>
                </w:rPr>
                <w:delText>2</w:delText>
              </w:r>
            </w:del>
            <w:ins w:id="3" w:author="IRENE BEDILIA ESTRADA TORRES" w:date="2023-12-14T13:34:00Z">
              <w:r w:rsidR="72479792" w:rsidRPr="0436FB2D">
                <w:rPr>
                  <w:b/>
                  <w:bCs/>
                  <w:color w:val="FF0000"/>
                  <w:sz w:val="20"/>
                  <w:szCs w:val="20"/>
                </w:rPr>
                <w:t>3</w:t>
              </w:r>
            </w:ins>
            <w:r w:rsidR="00E176F0" w:rsidRPr="0436FB2D">
              <w:rPr>
                <w:color w:val="FF0000"/>
                <w:sz w:val="20"/>
                <w:szCs w:val="20"/>
              </w:rPr>
              <w:t>)</w:t>
            </w:r>
          </w:p>
          <w:p w14:paraId="4011735C" w14:textId="49695122" w:rsidR="00E176F0" w:rsidRPr="00222A78" w:rsidRDefault="003769C3" w:rsidP="00E176F0">
            <w:pPr>
              <w:pStyle w:val="Prrafodelista"/>
              <w:numPr>
                <w:ilvl w:val="0"/>
                <w:numId w:val="12"/>
              </w:numPr>
              <w:spacing w:line="259" w:lineRule="auto"/>
              <w:rPr>
                <w:color w:val="FF0000"/>
                <w:sz w:val="20"/>
                <w:szCs w:val="20"/>
              </w:rPr>
            </w:pPr>
            <w:r w:rsidRPr="00222A78">
              <w:rPr>
                <w:color w:val="FF0000"/>
                <w:sz w:val="20"/>
                <w:szCs w:val="20"/>
              </w:rPr>
              <w:t xml:space="preserve">Insertar </w:t>
            </w:r>
            <w:r w:rsidR="0029076D" w:rsidRPr="0029076D">
              <w:rPr>
                <w:color w:val="FF0000"/>
                <w:sz w:val="20"/>
                <w:szCs w:val="20"/>
              </w:rPr>
              <w:t xml:space="preserve">Concurso titulado “Concurso 5” </w:t>
            </w:r>
            <w:r w:rsidR="00D83506">
              <w:rPr>
                <w:color w:val="FF0000"/>
                <w:sz w:val="20"/>
                <w:szCs w:val="20"/>
              </w:rPr>
              <w:t>del videojuego</w:t>
            </w:r>
            <w:r w:rsidR="0029076D" w:rsidRPr="0029076D">
              <w:rPr>
                <w:color w:val="FF0000"/>
                <w:sz w:val="20"/>
                <w:szCs w:val="20"/>
              </w:rPr>
              <w:t xml:space="preserve"> con ID=</w:t>
            </w:r>
            <w:r w:rsidR="00D83506">
              <w:rPr>
                <w:color w:val="FF0000"/>
                <w:sz w:val="20"/>
                <w:szCs w:val="20"/>
              </w:rPr>
              <w:t>5</w:t>
            </w:r>
            <w:r w:rsidR="0029076D" w:rsidRPr="0029076D">
              <w:rPr>
                <w:color w:val="FF0000"/>
                <w:sz w:val="20"/>
                <w:szCs w:val="20"/>
              </w:rPr>
              <w:t>5, con premio de 70€, del año 2021</w:t>
            </w:r>
            <w:r w:rsidR="00E176F0" w:rsidRPr="00222A78">
              <w:rPr>
                <w:color w:val="FF0000"/>
                <w:sz w:val="20"/>
                <w:szCs w:val="20"/>
              </w:rPr>
              <w:t>.</w:t>
            </w:r>
            <w:r w:rsidR="006A3F77">
              <w:rPr>
                <w:color w:val="FF0000"/>
                <w:sz w:val="20"/>
                <w:szCs w:val="20"/>
              </w:rPr>
              <w:t xml:space="preserve"> Presencial en “Madrid”</w:t>
            </w:r>
            <w:r w:rsidR="00E176F0" w:rsidRPr="00222A78">
              <w:rPr>
                <w:color w:val="FF0000"/>
                <w:sz w:val="20"/>
                <w:szCs w:val="20"/>
              </w:rPr>
              <w:t xml:space="preserve"> (</w:t>
            </w:r>
            <w:r w:rsidR="0029076D">
              <w:rPr>
                <w:b/>
                <w:color w:val="FF0000"/>
                <w:sz w:val="20"/>
                <w:szCs w:val="20"/>
              </w:rPr>
              <w:t>referencia</w:t>
            </w:r>
            <w:r w:rsidRPr="00222A78">
              <w:rPr>
                <w:b/>
                <w:color w:val="FF0000"/>
                <w:sz w:val="20"/>
                <w:szCs w:val="20"/>
              </w:rPr>
              <w:t xml:space="preserve"> no existente</w:t>
            </w:r>
            <w:r w:rsidR="00E176F0" w:rsidRPr="00222A78">
              <w:rPr>
                <w:color w:val="FF0000"/>
                <w:sz w:val="20"/>
                <w:szCs w:val="20"/>
              </w:rPr>
              <w:t>)</w:t>
            </w:r>
          </w:p>
          <w:p w14:paraId="67CF25A4" w14:textId="79DD75F2" w:rsidR="00E176F0" w:rsidRPr="00222A78" w:rsidRDefault="007A53F5" w:rsidP="00102D32">
            <w:pPr>
              <w:pStyle w:val="Prrafodelista"/>
              <w:numPr>
                <w:ilvl w:val="0"/>
                <w:numId w:val="12"/>
              </w:numPr>
              <w:rPr>
                <w:color w:val="FF0000"/>
                <w:sz w:val="20"/>
                <w:szCs w:val="20"/>
              </w:rPr>
            </w:pPr>
            <w:r w:rsidRPr="00222A78">
              <w:rPr>
                <w:color w:val="FF0000"/>
                <w:sz w:val="20"/>
                <w:szCs w:val="20"/>
              </w:rPr>
              <w:t xml:space="preserve">Insertar </w:t>
            </w:r>
            <w:r w:rsidR="0029076D" w:rsidRPr="0029076D">
              <w:rPr>
                <w:color w:val="FF0000"/>
                <w:sz w:val="20"/>
                <w:szCs w:val="20"/>
              </w:rPr>
              <w:t xml:space="preserve">Concurso titulado “Concurso 6” </w:t>
            </w:r>
            <w:r w:rsidR="004C4267">
              <w:rPr>
                <w:color w:val="FF0000"/>
                <w:sz w:val="20"/>
                <w:szCs w:val="20"/>
              </w:rPr>
              <w:t>del videojuego</w:t>
            </w:r>
            <w:r w:rsidR="0029076D" w:rsidRPr="0029076D">
              <w:rPr>
                <w:color w:val="FF0000"/>
                <w:sz w:val="20"/>
                <w:szCs w:val="20"/>
              </w:rPr>
              <w:t xml:space="preserve"> con ID=2, con premio de 70€, en el 01/01/2020</w:t>
            </w:r>
            <w:r w:rsidRPr="00222A78">
              <w:rPr>
                <w:color w:val="FF0000"/>
                <w:sz w:val="20"/>
                <w:szCs w:val="20"/>
              </w:rPr>
              <w:t>.</w:t>
            </w:r>
            <w:r w:rsidR="006A3F77">
              <w:rPr>
                <w:color w:val="FF0000"/>
                <w:sz w:val="20"/>
                <w:szCs w:val="20"/>
              </w:rPr>
              <w:t xml:space="preserve"> Online en la </w:t>
            </w:r>
            <w:r w:rsidR="00812CB3">
              <w:rPr>
                <w:color w:val="FF0000"/>
                <w:sz w:val="20"/>
                <w:szCs w:val="20"/>
              </w:rPr>
              <w:t>web</w:t>
            </w:r>
            <w:r w:rsidR="006A3F77">
              <w:rPr>
                <w:color w:val="FF0000"/>
                <w:sz w:val="20"/>
                <w:szCs w:val="20"/>
              </w:rPr>
              <w:t xml:space="preserve"> “</w:t>
            </w:r>
            <w:r w:rsidR="00A6632F">
              <w:rPr>
                <w:color w:val="FF0000"/>
                <w:sz w:val="20"/>
                <w:szCs w:val="20"/>
              </w:rPr>
              <w:t>Twitch”</w:t>
            </w:r>
            <w:r w:rsidRPr="00222A78">
              <w:rPr>
                <w:color w:val="FF0000"/>
                <w:sz w:val="20"/>
                <w:szCs w:val="20"/>
              </w:rPr>
              <w:t xml:space="preserve"> (</w:t>
            </w:r>
            <w:r w:rsidRPr="00222A78">
              <w:rPr>
                <w:b/>
                <w:color w:val="FF0000"/>
                <w:sz w:val="20"/>
                <w:szCs w:val="20"/>
              </w:rPr>
              <w:t>RN-1-01</w:t>
            </w:r>
            <w:r w:rsidRPr="00222A78">
              <w:rPr>
                <w:color w:val="FF0000"/>
                <w:sz w:val="20"/>
                <w:szCs w:val="20"/>
              </w:rPr>
              <w:t>)</w:t>
            </w:r>
          </w:p>
        </w:tc>
      </w:tr>
      <w:tr w:rsidR="00E176F0" w:rsidRPr="000959A6" w14:paraId="5A497093" w14:textId="77777777" w:rsidTr="0436FB2D">
        <w:trPr>
          <w:trHeight w:val="299"/>
        </w:trPr>
        <w:tc>
          <w:tcPr>
            <w:tcW w:w="1133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C45911" w:themeFill="accent2" w:themeFillShade="BF"/>
          </w:tcPr>
          <w:p w14:paraId="1200933A" w14:textId="77777777" w:rsidR="00E176F0" w:rsidRPr="00222A78" w:rsidRDefault="00E176F0" w:rsidP="00A30F15">
            <w:pPr>
              <w:spacing w:line="259" w:lineRule="auto"/>
              <w:ind w:left="249"/>
              <w:jc w:val="right"/>
              <w:rPr>
                <w:color w:val="FFFFFF" w:themeColor="background1"/>
                <w:sz w:val="20"/>
                <w:szCs w:val="20"/>
              </w:rPr>
            </w:pPr>
            <w:r w:rsidRPr="00222A78">
              <w:rPr>
                <w:color w:val="FFFFFF" w:themeColor="background1"/>
                <w:sz w:val="20"/>
                <w:szCs w:val="20"/>
              </w:rPr>
              <w:t>Para: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3" w:space="0" w:color="000000" w:themeColor="text1"/>
              <w:right w:val="single" w:sz="3" w:space="0" w:color="000000" w:themeColor="text1"/>
            </w:tcBorders>
          </w:tcPr>
          <w:p w14:paraId="3B1CC8A0" w14:textId="5A3D540B" w:rsidR="00E176F0" w:rsidRPr="00222A78" w:rsidRDefault="000D42A4" w:rsidP="00A30F15">
            <w:pPr>
              <w:spacing w:line="259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Evaluar al estudiante</w:t>
            </w:r>
            <w:r w:rsidR="00E176F0" w:rsidRPr="00222A78">
              <w:rPr>
                <w:sz w:val="20"/>
                <w:szCs w:val="20"/>
              </w:rPr>
              <w:t>.</w:t>
            </w:r>
          </w:p>
        </w:tc>
      </w:tr>
    </w:tbl>
    <w:p w14:paraId="5303E687" w14:textId="77777777" w:rsidR="00C828B4" w:rsidRDefault="00C828B4" w:rsidP="000A3D1F">
      <w:pPr>
        <w:rPr>
          <w:highlight w:val="yellow"/>
        </w:rPr>
      </w:pPr>
    </w:p>
    <w:p w14:paraId="317938C8" w14:textId="32D8E64B" w:rsidR="00223B4E" w:rsidRDefault="00223B4E" w:rsidP="00223B4E">
      <w:pPr>
        <w:pStyle w:val="Ttulo1"/>
      </w:pPr>
      <w:r>
        <w:t xml:space="preserve">Nivel </w:t>
      </w:r>
      <w:r w:rsidR="003F32DF">
        <w:t>C. Máximo 7 puntos</w:t>
      </w:r>
    </w:p>
    <w:p w14:paraId="252D2B3D" w14:textId="606F5638" w:rsidR="0095481E" w:rsidRPr="0095481E" w:rsidRDefault="00037073" w:rsidP="00F7245B">
      <w:r>
        <w:t>1.</w:t>
      </w:r>
      <w:r w:rsidR="007F5FFF">
        <w:t>(2)</w:t>
      </w:r>
      <w:r>
        <w:t xml:space="preserve">- </w:t>
      </w:r>
      <w:r w:rsidR="008F19DE" w:rsidRPr="00F7245B">
        <w:t>Implemente los requisitos proporcionados</w:t>
      </w:r>
      <w:r w:rsidR="00056752" w:rsidRPr="00F7245B">
        <w:t xml:space="preserve"> (RI/RN)</w:t>
      </w:r>
      <w:r w:rsidR="00D06B82" w:rsidRPr="00F7245B">
        <w:t xml:space="preserve"> en MariaDB</w:t>
      </w:r>
      <w:r w:rsidR="00D6672E">
        <w:t xml:space="preserve"> sin usar triggers</w:t>
      </w:r>
      <w:r w:rsidR="004818DE" w:rsidRPr="00F7245B">
        <w:t>.</w:t>
      </w:r>
      <w:r w:rsidR="007618DE">
        <w:t xml:space="preserve"> Implemente la herencia mediante</w:t>
      </w:r>
      <w:r w:rsidR="00DD22D2">
        <w:t xml:space="preserve"> una sola </w:t>
      </w:r>
      <w:r w:rsidR="00780194">
        <w:t>tabla con discriminante.</w:t>
      </w:r>
    </w:p>
    <w:p w14:paraId="7F97967B" w14:textId="5A11615D" w:rsidR="004E6E8C" w:rsidRPr="006A1B11" w:rsidRDefault="00966DF2" w:rsidP="00A6632F">
      <w:pPr>
        <w:rPr>
          <w:strike/>
        </w:rPr>
      </w:pPr>
      <w:r>
        <w:t>2.</w:t>
      </w:r>
      <w:r w:rsidR="007F5FFF">
        <w:t>(1)</w:t>
      </w:r>
      <w:r>
        <w:t xml:space="preserve">- </w:t>
      </w:r>
      <w:r w:rsidR="00E51FBF">
        <w:t xml:space="preserve">Use </w:t>
      </w:r>
      <w:r w:rsidR="005E13CF">
        <w:t>Insert</w:t>
      </w:r>
      <w:r w:rsidR="00E51FBF">
        <w:t xml:space="preserve"> para implementar las pruebas de aceptación</w:t>
      </w:r>
      <w:r w:rsidR="004D3D0B">
        <w:t>.</w:t>
      </w:r>
    </w:p>
    <w:p w14:paraId="5F0C8CA2" w14:textId="657AC080" w:rsidR="004E6E8C" w:rsidRDefault="00C50442" w:rsidP="004E6E8C">
      <w:pPr>
        <w:rPr>
          <w:color w:val="000000" w:themeColor="text1"/>
        </w:rPr>
      </w:pPr>
      <w:r w:rsidRPr="39B21A2B">
        <w:rPr>
          <w:color w:val="000000" w:themeColor="text1"/>
        </w:rPr>
        <w:t>3.</w:t>
      </w:r>
      <w:r w:rsidR="007F5FFF">
        <w:rPr>
          <w:color w:val="000000" w:themeColor="text1"/>
        </w:rPr>
        <w:t>(0.5)</w:t>
      </w:r>
      <w:r w:rsidRPr="39B21A2B">
        <w:rPr>
          <w:color w:val="000000" w:themeColor="text1"/>
        </w:rPr>
        <w:t xml:space="preserve">- </w:t>
      </w:r>
      <w:r w:rsidR="004E6E8C" w:rsidRPr="39B21A2B">
        <w:rPr>
          <w:color w:val="000000" w:themeColor="text1"/>
        </w:rPr>
        <w:t>Escriba y realice petici</w:t>
      </w:r>
      <w:r w:rsidR="00B24B29" w:rsidRPr="39B21A2B">
        <w:rPr>
          <w:color w:val="000000" w:themeColor="text1"/>
        </w:rPr>
        <w:t>o</w:t>
      </w:r>
      <w:r w:rsidR="004E6E8C" w:rsidRPr="39B21A2B">
        <w:rPr>
          <w:color w:val="000000" w:themeColor="text1"/>
        </w:rPr>
        <w:t>n</w:t>
      </w:r>
      <w:r w:rsidR="00B24B29" w:rsidRPr="39B21A2B">
        <w:rPr>
          <w:color w:val="000000" w:themeColor="text1"/>
        </w:rPr>
        <w:t>es</w:t>
      </w:r>
      <w:r w:rsidR="004E6E8C" w:rsidRPr="39B21A2B">
        <w:rPr>
          <w:color w:val="000000" w:themeColor="text1"/>
        </w:rPr>
        <w:t xml:space="preserve"> HTTP para obtener el listado de </w:t>
      </w:r>
      <w:r w:rsidR="00CD18BA">
        <w:rPr>
          <w:color w:val="000000" w:themeColor="text1"/>
        </w:rPr>
        <w:t>videojuegos</w:t>
      </w:r>
      <w:r w:rsidR="004E6E8C" w:rsidRPr="39B21A2B">
        <w:rPr>
          <w:color w:val="000000" w:themeColor="text1"/>
        </w:rPr>
        <w:t xml:space="preserve"> de la base de datos</w:t>
      </w:r>
      <w:r w:rsidR="7D27D63F" w:rsidRPr="39B21A2B">
        <w:rPr>
          <w:color w:val="000000" w:themeColor="text1"/>
        </w:rPr>
        <w:t>.</w:t>
      </w:r>
    </w:p>
    <w:p w14:paraId="00033B79" w14:textId="1A5FF67A" w:rsidR="004E6E8C" w:rsidRDefault="00921397" w:rsidP="004E6E8C">
      <w:r>
        <w:t>4.</w:t>
      </w:r>
      <w:r w:rsidR="007F5FFF">
        <w:t>(1)</w:t>
      </w:r>
      <w:r>
        <w:t xml:space="preserve">- </w:t>
      </w:r>
      <w:r w:rsidR="006D6C21" w:rsidRPr="006D6C21">
        <w:t>Cree una consulta que devuelva el nombre y edad de todos los usuarios, y los nombres de sus videojuegos</w:t>
      </w:r>
      <w:r w:rsidR="004E6E8C">
        <w:t>:</w:t>
      </w:r>
    </w:p>
    <w:p w14:paraId="056C6EB2" w14:textId="7C988BC9" w:rsidR="004E6E8C" w:rsidRDefault="000809B5" w:rsidP="00A05A68">
      <w:pPr>
        <w:jc w:val="center"/>
      </w:pPr>
      <w:r>
        <w:rPr>
          <w:noProof/>
        </w:rPr>
        <w:drawing>
          <wp:inline distT="0" distB="0" distL="0" distR="0" wp14:anchorId="2AEA2D36" wp14:editId="38B37B43">
            <wp:extent cx="1834816" cy="2177041"/>
            <wp:effectExtent l="19050" t="19050" r="13335" b="139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816" cy="2177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</w:r>
    </w:p>
    <w:p w14:paraId="5F4821BC" w14:textId="705B1961" w:rsidR="00600996" w:rsidRDefault="00921397" w:rsidP="00600996">
      <w:r>
        <w:t>5.</w:t>
      </w:r>
      <w:r w:rsidR="007F5FFF">
        <w:t>(1.5)</w:t>
      </w:r>
      <w:r>
        <w:t xml:space="preserve">- </w:t>
      </w:r>
      <w:r w:rsidR="00600996">
        <w:t>Cree un disparador</w:t>
      </w:r>
      <w:r w:rsidR="00440DA0">
        <w:t xml:space="preserve"> que </w:t>
      </w:r>
      <w:r w:rsidR="00EC0551">
        <w:t>d</w:t>
      </w:r>
      <w:r w:rsidR="00EC0551" w:rsidRPr="00EC0551">
        <w:t>espués de insertar una reseña, calcula el promedio de rating de todas las reseñas del videojuego. Luego, actualiza el campo score en Videogames para reflejar este promedio</w:t>
      </w:r>
      <w:r w:rsidR="00EC0551">
        <w:t xml:space="preserve">. </w:t>
      </w:r>
      <w:r w:rsidR="00F3424F">
        <w:t>Pruebe el disparado</w:t>
      </w:r>
      <w:r w:rsidR="00090E2C">
        <w:t>r</w:t>
      </w:r>
      <w:r w:rsidR="00F3424F">
        <w:t>.</w:t>
      </w:r>
    </w:p>
    <w:p w14:paraId="1E2E70BD" w14:textId="053A20B2" w:rsidR="00274348" w:rsidRDefault="00D96180" w:rsidP="006274AC">
      <w:r>
        <w:t>6.</w:t>
      </w:r>
      <w:r w:rsidR="001C797E">
        <w:t>(</w:t>
      </w:r>
      <w:r w:rsidR="00F3424F">
        <w:t>1</w:t>
      </w:r>
      <w:r w:rsidR="001C797E">
        <w:t>)</w:t>
      </w:r>
      <w:r>
        <w:t xml:space="preserve">- </w:t>
      </w:r>
      <w:r w:rsidR="008F5B6D" w:rsidRPr="008F5B6D">
        <w:t xml:space="preserve">Cree una función que, a partir del </w:t>
      </w:r>
      <w:r w:rsidR="00266F75">
        <w:t>uniqueCode</w:t>
      </w:r>
      <w:r w:rsidR="008F5B6D" w:rsidRPr="008F5B6D">
        <w:t xml:space="preserve"> de un videojuego, devuelva el número de logros (registrados en la tabla Achievements) asociados a ese videojuego.</w:t>
      </w:r>
      <w:r w:rsidR="009B3B07">
        <w:t xml:space="preserve"> Pruebe la función.</w:t>
      </w:r>
    </w:p>
    <w:p w14:paraId="51DB21E4" w14:textId="7C936CCC" w:rsidR="00A05A68" w:rsidRDefault="00A05A68" w:rsidP="00A05A68">
      <w:pPr>
        <w:pStyle w:val="Ttulo1"/>
      </w:pPr>
      <w:r>
        <w:lastRenderedPageBreak/>
        <w:t xml:space="preserve">Nivel </w:t>
      </w:r>
      <w:r w:rsidR="00454FD3">
        <w:t xml:space="preserve">B. Máximo </w:t>
      </w:r>
      <w:r w:rsidR="00A77A76">
        <w:t>9 puntos</w:t>
      </w:r>
    </w:p>
    <w:p w14:paraId="3136458C" w14:textId="3890F4FB" w:rsidR="00A05A68" w:rsidRDefault="006C13F9" w:rsidP="00A05A68">
      <w:r>
        <w:t>7.</w:t>
      </w:r>
      <w:r w:rsidR="00A77A76">
        <w:t>(1)</w:t>
      </w:r>
      <w:r>
        <w:t xml:space="preserve">- </w:t>
      </w:r>
      <w:r w:rsidR="003615A3" w:rsidRPr="003615A3">
        <w:t>Cree una consulta que devuelva el nombre de cada usuario y el número de videojuegos que tiene cada uno</w:t>
      </w:r>
      <w:r w:rsidR="003615A3">
        <w:t>:</w:t>
      </w:r>
    </w:p>
    <w:p w14:paraId="3AF400DF" w14:textId="60B7C1E8" w:rsidR="00A05A68" w:rsidRDefault="000D42A4" w:rsidP="00A05A68">
      <w:pPr>
        <w:jc w:val="center"/>
      </w:pPr>
      <w:r>
        <w:rPr>
          <w:noProof/>
        </w:rPr>
        <w:drawing>
          <wp:inline distT="0" distB="0" distL="0" distR="0" wp14:anchorId="7B849C1A" wp14:editId="505DC74B">
            <wp:extent cx="1629073" cy="721446"/>
            <wp:effectExtent l="19050" t="19050" r="28575" b="215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567" cy="723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2B574143" w14:textId="5BA83A67" w:rsidR="13C76CB4" w:rsidRPr="00B33046" w:rsidRDefault="13C76CB4" w:rsidP="4EC96BE0">
      <w:r w:rsidRPr="4EC96BE0">
        <w:rPr>
          <w:rFonts w:eastAsia="Arial Narrow" w:cs="Arial Narrow"/>
          <w:color w:val="000000" w:themeColor="text1"/>
        </w:rPr>
        <w:t>8.</w:t>
      </w:r>
      <w:r w:rsidR="00A77A76">
        <w:rPr>
          <w:rFonts w:eastAsia="Arial Narrow" w:cs="Arial Narrow"/>
          <w:color w:val="000000" w:themeColor="text1"/>
        </w:rPr>
        <w:t>(1)</w:t>
      </w:r>
      <w:r w:rsidRPr="4EC96BE0">
        <w:rPr>
          <w:rFonts w:eastAsia="Arial Narrow" w:cs="Arial Narrow"/>
          <w:color w:val="000000" w:themeColor="text1"/>
        </w:rPr>
        <w:t xml:space="preserve">- Implemente las pruebas de aceptación como peticiones POST HTTP. </w:t>
      </w:r>
      <w:r w:rsidRPr="4EC96BE0">
        <w:rPr>
          <w:rFonts w:eastAsia="Arial Narrow" w:cs="Arial Narrow"/>
          <w:b/>
          <w:bCs/>
          <w:color w:val="000000" w:themeColor="text1"/>
        </w:rPr>
        <w:t>Recuerde limpiar la tabla previamente para evitar conflictos</w:t>
      </w:r>
      <w:r w:rsidRPr="4EC96BE0">
        <w:rPr>
          <w:rFonts w:eastAsia="Arial Narrow" w:cs="Arial Narrow"/>
          <w:color w:val="000000" w:themeColor="text1"/>
        </w:rPr>
        <w:t>. Incluya capturas de pantallas</w:t>
      </w:r>
      <w:r w:rsidR="00B33046">
        <w:rPr>
          <w:rFonts w:eastAsia="Arial Narrow" w:cs="Arial Narrow"/>
          <w:color w:val="000000" w:themeColor="text1"/>
        </w:rPr>
        <w:t xml:space="preserve">. </w:t>
      </w:r>
      <w:r w:rsidR="00B33046">
        <w:t>Las peticiones POST se pueden realizar con o sin autenticación.</w:t>
      </w:r>
    </w:p>
    <w:p w14:paraId="5C181B56" w14:textId="3F4150A5" w:rsidR="00A05A68" w:rsidRDefault="00A05A68" w:rsidP="00A05A68">
      <w:pPr>
        <w:pStyle w:val="Ttulo1"/>
      </w:pPr>
      <w:r>
        <w:t xml:space="preserve">Nivel </w:t>
      </w:r>
      <w:r w:rsidR="00A77A76">
        <w:t>A. Máximo 10 puntos</w:t>
      </w:r>
    </w:p>
    <w:p w14:paraId="4488D03B" w14:textId="524C336D" w:rsidR="002B4D65" w:rsidRDefault="002F264C" w:rsidP="002B4D65">
      <w:pPr>
        <w:jc w:val="left"/>
      </w:pPr>
      <w:r>
        <w:t>9</w:t>
      </w:r>
      <w:r w:rsidR="00B24EEC">
        <w:t>.</w:t>
      </w:r>
      <w:r w:rsidR="00A77A76">
        <w:t>(</w:t>
      </w:r>
      <w:r>
        <w:t>1</w:t>
      </w:r>
      <w:r w:rsidR="00A77A76">
        <w:t>)</w:t>
      </w:r>
      <w:r w:rsidR="00B24EEC">
        <w:t xml:space="preserve">- </w:t>
      </w:r>
      <w:r w:rsidR="002B4D65">
        <w:t xml:space="preserve">Cree un procedimiento </w:t>
      </w:r>
      <w:proofErr w:type="gramStart"/>
      <w:r w:rsidR="002B4D65" w:rsidRPr="0A25054E">
        <w:rPr>
          <w:b/>
          <w:bCs/>
        </w:rPr>
        <w:t>pAddTwo</w:t>
      </w:r>
      <w:r w:rsidR="00834415">
        <w:rPr>
          <w:b/>
          <w:bCs/>
        </w:rPr>
        <w:t>Genres</w:t>
      </w:r>
      <w:r w:rsidR="002B4D65" w:rsidRPr="0A25054E">
        <w:rPr>
          <w:b/>
          <w:bCs/>
        </w:rPr>
        <w:t>(</w:t>
      </w:r>
      <w:proofErr w:type="gramEnd"/>
      <w:r w:rsidR="002B4D65">
        <w:rPr>
          <w:b/>
          <w:bCs/>
        </w:rPr>
        <w:t>…</w:t>
      </w:r>
      <w:r w:rsidR="002B4D65" w:rsidRPr="0A25054E">
        <w:rPr>
          <w:b/>
          <w:bCs/>
        </w:rPr>
        <w:t>)</w:t>
      </w:r>
      <w:r w:rsidR="002B4D65">
        <w:t xml:space="preserve"> que, dentro de una transacción, inserte dos </w:t>
      </w:r>
      <w:r w:rsidR="00834415">
        <w:t>Géneros</w:t>
      </w:r>
      <w:r w:rsidR="002B4D65">
        <w:t xml:space="preserve"> a partir de los datos suministrados de los do</w:t>
      </w:r>
      <w:r w:rsidR="00991393">
        <w:t>s</w:t>
      </w:r>
      <w:r w:rsidR="002B4D65">
        <w:t>.</w:t>
      </w:r>
    </w:p>
    <w:p w14:paraId="4FA93F53" w14:textId="5FD575EE" w:rsidR="002B4D65" w:rsidRDefault="002B4D65" w:rsidP="002B4D65">
      <w:pPr>
        <w:spacing w:line="257" w:lineRule="auto"/>
        <w:jc w:val="left"/>
      </w:pPr>
      <w:r>
        <w:t>Realice dos llamadas: una que inserte dos correctamente, y una en la que el segundo rompa alguna restricción y aborte la transacción.</w:t>
      </w:r>
    </w:p>
    <w:p w14:paraId="37D4F97E" w14:textId="3093A8DC" w:rsidR="00BC40FB" w:rsidRPr="00B23B99" w:rsidRDefault="00BC40FB" w:rsidP="00B23B99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BC40FB" w:rsidRPr="00B23B99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48F4A" w14:textId="77777777" w:rsidR="00F24946" w:rsidRDefault="00F24946" w:rsidP="00D67A05">
      <w:r>
        <w:separator/>
      </w:r>
    </w:p>
  </w:endnote>
  <w:endnote w:type="continuationSeparator" w:id="0">
    <w:p w14:paraId="010DCDFC" w14:textId="77777777" w:rsidR="00F24946" w:rsidRDefault="00F24946" w:rsidP="00D67A05">
      <w:r>
        <w:continuationSeparator/>
      </w:r>
    </w:p>
  </w:endnote>
  <w:endnote w:type="continuationNotice" w:id="1">
    <w:p w14:paraId="7133483D" w14:textId="77777777" w:rsidR="00F24946" w:rsidRDefault="00F249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Calibri&quot;,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249D8" w14:textId="77777777" w:rsidR="00F24946" w:rsidRDefault="00F24946" w:rsidP="00D67A05">
      <w:r>
        <w:separator/>
      </w:r>
    </w:p>
  </w:footnote>
  <w:footnote w:type="continuationSeparator" w:id="0">
    <w:p w14:paraId="2005DF66" w14:textId="77777777" w:rsidR="00F24946" w:rsidRDefault="00F24946" w:rsidP="00D67A05">
      <w:r>
        <w:continuationSeparator/>
      </w:r>
    </w:p>
  </w:footnote>
  <w:footnote w:type="continuationNotice" w:id="1">
    <w:p w14:paraId="77463253" w14:textId="77777777" w:rsidR="00F24946" w:rsidRDefault="00F249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98" w:type="dxa"/>
      <w:tblLook w:val="04A0" w:firstRow="1" w:lastRow="0" w:firstColumn="1" w:lastColumn="0" w:noHBand="0" w:noVBand="1"/>
    </w:tblPr>
    <w:tblGrid>
      <w:gridCol w:w="6740"/>
      <w:gridCol w:w="1858"/>
    </w:tblGrid>
    <w:tr w:rsidR="003B61E4" w14:paraId="02F93620" w14:textId="77777777" w:rsidTr="00BE7B4A">
      <w:trPr>
        <w:trHeight w:val="636"/>
      </w:trPr>
      <w:tc>
        <w:tcPr>
          <w:tcW w:w="6740" w:type="dxa"/>
        </w:tcPr>
        <w:p w14:paraId="7A8D2C30" w14:textId="77777777" w:rsidR="003B61E4" w:rsidRDefault="003B61E4" w:rsidP="00D67A05">
          <w:pPr>
            <w:pStyle w:val="Encabezado"/>
          </w:pPr>
          <w:r>
            <w:t>IISSI-1</w:t>
          </w:r>
        </w:p>
        <w:p w14:paraId="20DC99D9" w14:textId="461F4F18" w:rsidR="003B61E4" w:rsidRDefault="003B61E4" w:rsidP="00D67A05">
          <w:pPr>
            <w:pStyle w:val="Encabezado"/>
          </w:pPr>
          <w:r>
            <w:t>Prueba de Laboratorio.</w:t>
          </w:r>
        </w:p>
      </w:tc>
      <w:tc>
        <w:tcPr>
          <w:tcW w:w="1858" w:type="dxa"/>
        </w:tcPr>
        <w:p w14:paraId="615E1C47" w14:textId="78DD1F75" w:rsidR="003B61E4" w:rsidRDefault="003B61E4" w:rsidP="00D67A05">
          <w:pPr>
            <w:pStyle w:val="Encabezado"/>
          </w:pPr>
          <w:r>
            <w:t>Curso 20</w:t>
          </w:r>
          <w:r w:rsidR="009471E7">
            <w:t>2</w:t>
          </w:r>
          <w:ins w:id="4" w:author="DANIEL AYALA HERNANDEZ" w:date="2024-11-14T09:18:00Z" w16du:dateUtc="2024-11-14T08:18:00Z">
            <w:r w:rsidR="005C71B4">
              <w:t>4</w:t>
            </w:r>
          </w:ins>
          <w:del w:id="5" w:author="DANIEL AYALA HERNANDEZ" w:date="2024-11-14T09:18:00Z" w16du:dateUtc="2024-11-14T08:18:00Z">
            <w:r w:rsidR="0073301D" w:rsidDel="005C71B4">
              <w:delText>3</w:delText>
            </w:r>
          </w:del>
          <w:r>
            <w:t>-2</w:t>
          </w:r>
          <w:ins w:id="6" w:author="DANIEL AYALA HERNANDEZ" w:date="2024-11-14T09:19:00Z" w16du:dateUtc="2024-11-14T08:19:00Z">
            <w:r w:rsidR="005C71B4">
              <w:t>5</w:t>
            </w:r>
          </w:ins>
          <w:del w:id="7" w:author="DANIEL AYALA HERNANDEZ" w:date="2024-11-14T09:19:00Z" w16du:dateUtc="2024-11-14T08:19:00Z">
            <w:r w:rsidR="0073301D" w:rsidDel="005C71B4">
              <w:delText>4</w:delText>
            </w:r>
          </w:del>
        </w:p>
        <w:p w14:paraId="4A06D3D4" w14:textId="2B04D69A" w:rsidR="003B61E4" w:rsidRDefault="002B4D65" w:rsidP="00D67A05">
          <w:pPr>
            <w:pStyle w:val="Encabezado"/>
          </w:pPr>
          <w:r>
            <w:t>Diciembre</w:t>
          </w:r>
          <w:del w:id="8" w:author="DANIEL AYALA HERNANDEZ" w:date="2024-11-14T09:18:00Z" w16du:dateUtc="2024-11-14T08:18:00Z">
            <w:r w:rsidDel="005C71B4">
              <w:delText xml:space="preserve"> 202</w:delText>
            </w:r>
            <w:r w:rsidR="0073301D" w:rsidDel="005C71B4">
              <w:delText>3</w:delText>
            </w:r>
          </w:del>
        </w:p>
      </w:tc>
    </w:tr>
  </w:tbl>
  <w:p w14:paraId="7F8218B5" w14:textId="20F0C040" w:rsidR="003B61E4" w:rsidRDefault="003B61E4" w:rsidP="00D67A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204.45pt;height:139.3pt" o:bullet="t">
        <v:imagedata r:id="rId1" o:title="ok"/>
      </v:shape>
    </w:pict>
  </w:numPicBullet>
  <w:numPicBullet w:numPicBulletId="1">
    <w:pict>
      <v:shape id="_x0000_i1103" type="#_x0000_t75" style="width:169.3pt;height:169.3pt" o:bullet="t">
        <v:imagedata r:id="rId2" o:title="cancel"/>
      </v:shape>
    </w:pict>
  </w:numPicBullet>
  <w:abstractNum w:abstractNumId="0" w15:restartNumberingAfterBreak="0">
    <w:nsid w:val="048C221D"/>
    <w:multiLevelType w:val="hybridMultilevel"/>
    <w:tmpl w:val="F1A4BD28"/>
    <w:lvl w:ilvl="0" w:tplc="5A700E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B81185"/>
    <w:multiLevelType w:val="hybridMultilevel"/>
    <w:tmpl w:val="A5D688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47217"/>
    <w:multiLevelType w:val="hybridMultilevel"/>
    <w:tmpl w:val="65329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62467"/>
    <w:multiLevelType w:val="hybridMultilevel"/>
    <w:tmpl w:val="2972431E"/>
    <w:lvl w:ilvl="0" w:tplc="A5CCF914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64666"/>
    <w:multiLevelType w:val="hybridMultilevel"/>
    <w:tmpl w:val="0798D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C15BB"/>
    <w:multiLevelType w:val="hybridMultilevel"/>
    <w:tmpl w:val="5534FF50"/>
    <w:lvl w:ilvl="0" w:tplc="6A247D8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908F5"/>
    <w:multiLevelType w:val="hybridMultilevel"/>
    <w:tmpl w:val="2CF8A704"/>
    <w:lvl w:ilvl="0" w:tplc="0C0A0001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E23CA"/>
    <w:multiLevelType w:val="hybridMultilevel"/>
    <w:tmpl w:val="1A28AE9A"/>
    <w:lvl w:ilvl="0" w:tplc="C0228D7C">
      <w:start w:val="1"/>
      <w:numFmt w:val="decimal"/>
      <w:lvlText w:val="%1."/>
      <w:lvlJc w:val="left"/>
      <w:pPr>
        <w:ind w:left="360" w:hanging="360"/>
      </w:pPr>
      <w:rPr>
        <w:rFonts w:ascii="Arial Narrow" w:eastAsiaTheme="minorHAnsi" w:hAnsi="Arial Narrow" w:cstheme="minorBidi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463D5A"/>
    <w:multiLevelType w:val="hybridMultilevel"/>
    <w:tmpl w:val="CA5E0C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179B8"/>
    <w:multiLevelType w:val="hybridMultilevel"/>
    <w:tmpl w:val="BFAEFB82"/>
    <w:lvl w:ilvl="0" w:tplc="51B4F48C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2A627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0C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48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61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C2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CA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02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AE3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5EF"/>
    <w:multiLevelType w:val="hybridMultilevel"/>
    <w:tmpl w:val="733655BE"/>
    <w:lvl w:ilvl="0" w:tplc="6A247D8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08FC7"/>
    <w:multiLevelType w:val="hybridMultilevel"/>
    <w:tmpl w:val="DF7AF4B8"/>
    <w:lvl w:ilvl="0" w:tplc="D2FA40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061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2E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82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68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A05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AC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4D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EA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E0792"/>
    <w:multiLevelType w:val="hybridMultilevel"/>
    <w:tmpl w:val="8F7619F6"/>
    <w:lvl w:ilvl="0" w:tplc="ADA634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0179AF"/>
    <w:multiLevelType w:val="hybridMultilevel"/>
    <w:tmpl w:val="0838D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096761">
    <w:abstractNumId w:val="11"/>
  </w:num>
  <w:num w:numId="2" w16cid:durableId="1735740876">
    <w:abstractNumId w:val="0"/>
  </w:num>
  <w:num w:numId="3" w16cid:durableId="1026365631">
    <w:abstractNumId w:val="5"/>
  </w:num>
  <w:num w:numId="4" w16cid:durableId="1114252175">
    <w:abstractNumId w:val="9"/>
  </w:num>
  <w:num w:numId="5" w16cid:durableId="947128584">
    <w:abstractNumId w:val="10"/>
  </w:num>
  <w:num w:numId="6" w16cid:durableId="111947466">
    <w:abstractNumId w:val="2"/>
  </w:num>
  <w:num w:numId="7" w16cid:durableId="2085031971">
    <w:abstractNumId w:val="7"/>
  </w:num>
  <w:num w:numId="8" w16cid:durableId="1527478227">
    <w:abstractNumId w:val="4"/>
  </w:num>
  <w:num w:numId="9" w16cid:durableId="742215681">
    <w:abstractNumId w:val="8"/>
  </w:num>
  <w:num w:numId="10" w16cid:durableId="1247110874">
    <w:abstractNumId w:val="13"/>
  </w:num>
  <w:num w:numId="11" w16cid:durableId="550575340">
    <w:abstractNumId w:val="12"/>
  </w:num>
  <w:num w:numId="12" w16cid:durableId="1860466294">
    <w:abstractNumId w:val="6"/>
  </w:num>
  <w:num w:numId="13" w16cid:durableId="963659208">
    <w:abstractNumId w:val="3"/>
  </w:num>
  <w:num w:numId="14" w16cid:durableId="20471692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IEL AYALA HERNANDEZ">
    <w15:presenceInfo w15:providerId="AD" w15:userId="S::dayala1@us.es::4bc6913d-4c36-484e-88f5-b96e2625ba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cumentProtection w:edit="readOnly" w:enforcement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2B"/>
    <w:rsid w:val="0000016E"/>
    <w:rsid w:val="000021E4"/>
    <w:rsid w:val="00005DEE"/>
    <w:rsid w:val="00007066"/>
    <w:rsid w:val="00014CD9"/>
    <w:rsid w:val="00017D54"/>
    <w:rsid w:val="00022A0F"/>
    <w:rsid w:val="0002789A"/>
    <w:rsid w:val="000321EC"/>
    <w:rsid w:val="00035941"/>
    <w:rsid w:val="00037073"/>
    <w:rsid w:val="000409BA"/>
    <w:rsid w:val="00043F3F"/>
    <w:rsid w:val="00051BD5"/>
    <w:rsid w:val="00052BAF"/>
    <w:rsid w:val="00056752"/>
    <w:rsid w:val="000573CC"/>
    <w:rsid w:val="00064814"/>
    <w:rsid w:val="00065951"/>
    <w:rsid w:val="000665F4"/>
    <w:rsid w:val="000666DC"/>
    <w:rsid w:val="00075303"/>
    <w:rsid w:val="00075896"/>
    <w:rsid w:val="00075983"/>
    <w:rsid w:val="00077A21"/>
    <w:rsid w:val="00077C55"/>
    <w:rsid w:val="000809B5"/>
    <w:rsid w:val="000849C3"/>
    <w:rsid w:val="00090393"/>
    <w:rsid w:val="00090CD5"/>
    <w:rsid w:val="00090E2C"/>
    <w:rsid w:val="00096E77"/>
    <w:rsid w:val="00097F5A"/>
    <w:rsid w:val="000A243D"/>
    <w:rsid w:val="000A3D1F"/>
    <w:rsid w:val="000A4A44"/>
    <w:rsid w:val="000A523B"/>
    <w:rsid w:val="000A7A0B"/>
    <w:rsid w:val="000B30DC"/>
    <w:rsid w:val="000B52E9"/>
    <w:rsid w:val="000B6274"/>
    <w:rsid w:val="000C5013"/>
    <w:rsid w:val="000C6CB3"/>
    <w:rsid w:val="000D42A4"/>
    <w:rsid w:val="000D4EE0"/>
    <w:rsid w:val="000E03C2"/>
    <w:rsid w:val="000E6A13"/>
    <w:rsid w:val="000E6D11"/>
    <w:rsid w:val="000E6D68"/>
    <w:rsid w:val="000F7486"/>
    <w:rsid w:val="00102D32"/>
    <w:rsid w:val="00106541"/>
    <w:rsid w:val="001128CA"/>
    <w:rsid w:val="00115B8F"/>
    <w:rsid w:val="00123D9B"/>
    <w:rsid w:val="00123FF2"/>
    <w:rsid w:val="00124536"/>
    <w:rsid w:val="00127F30"/>
    <w:rsid w:val="0013128C"/>
    <w:rsid w:val="00136DBB"/>
    <w:rsid w:val="00150434"/>
    <w:rsid w:val="00152E36"/>
    <w:rsid w:val="00156AAE"/>
    <w:rsid w:val="00157D4A"/>
    <w:rsid w:val="00161B76"/>
    <w:rsid w:val="0016259B"/>
    <w:rsid w:val="00163EBB"/>
    <w:rsid w:val="0017215A"/>
    <w:rsid w:val="00184413"/>
    <w:rsid w:val="001850E9"/>
    <w:rsid w:val="001855F3"/>
    <w:rsid w:val="001914F2"/>
    <w:rsid w:val="001A5D9A"/>
    <w:rsid w:val="001C4F2B"/>
    <w:rsid w:val="001C797E"/>
    <w:rsid w:val="001D1A08"/>
    <w:rsid w:val="001E0E9A"/>
    <w:rsid w:val="001E12BE"/>
    <w:rsid w:val="001E1A7D"/>
    <w:rsid w:val="001E3C42"/>
    <w:rsid w:val="001E6E1B"/>
    <w:rsid w:val="001F1128"/>
    <w:rsid w:val="001F251A"/>
    <w:rsid w:val="001F2C9D"/>
    <w:rsid w:val="001F520D"/>
    <w:rsid w:val="001F75E1"/>
    <w:rsid w:val="00201C46"/>
    <w:rsid w:val="002028CC"/>
    <w:rsid w:val="00205082"/>
    <w:rsid w:val="00205951"/>
    <w:rsid w:val="00212E72"/>
    <w:rsid w:val="002139D3"/>
    <w:rsid w:val="00214A74"/>
    <w:rsid w:val="00221526"/>
    <w:rsid w:val="00222A78"/>
    <w:rsid w:val="00223B4E"/>
    <w:rsid w:val="00226611"/>
    <w:rsid w:val="00226F72"/>
    <w:rsid w:val="00230122"/>
    <w:rsid w:val="00230D89"/>
    <w:rsid w:val="00233EEF"/>
    <w:rsid w:val="00234862"/>
    <w:rsid w:val="00244698"/>
    <w:rsid w:val="00245362"/>
    <w:rsid w:val="00251EF4"/>
    <w:rsid w:val="00256020"/>
    <w:rsid w:val="00265666"/>
    <w:rsid w:val="00266F75"/>
    <w:rsid w:val="00272045"/>
    <w:rsid w:val="00272F7C"/>
    <w:rsid w:val="00274348"/>
    <w:rsid w:val="0029076D"/>
    <w:rsid w:val="00290D4A"/>
    <w:rsid w:val="00294183"/>
    <w:rsid w:val="00296A5D"/>
    <w:rsid w:val="002A5050"/>
    <w:rsid w:val="002B17B7"/>
    <w:rsid w:val="002B1A02"/>
    <w:rsid w:val="002B25ED"/>
    <w:rsid w:val="002B2BEB"/>
    <w:rsid w:val="002B4D65"/>
    <w:rsid w:val="002B64A2"/>
    <w:rsid w:val="002C5E61"/>
    <w:rsid w:val="002C6438"/>
    <w:rsid w:val="002D3A20"/>
    <w:rsid w:val="002E108E"/>
    <w:rsid w:val="002F264C"/>
    <w:rsid w:val="002F677A"/>
    <w:rsid w:val="003008AC"/>
    <w:rsid w:val="00301DF5"/>
    <w:rsid w:val="00303EAD"/>
    <w:rsid w:val="003056AB"/>
    <w:rsid w:val="003112C2"/>
    <w:rsid w:val="003156AC"/>
    <w:rsid w:val="003165D2"/>
    <w:rsid w:val="00317508"/>
    <w:rsid w:val="0031799A"/>
    <w:rsid w:val="003251DE"/>
    <w:rsid w:val="00325D19"/>
    <w:rsid w:val="00330B22"/>
    <w:rsid w:val="0034025D"/>
    <w:rsid w:val="00342593"/>
    <w:rsid w:val="003441F7"/>
    <w:rsid w:val="00345F32"/>
    <w:rsid w:val="0034671B"/>
    <w:rsid w:val="00355240"/>
    <w:rsid w:val="00357800"/>
    <w:rsid w:val="00357D67"/>
    <w:rsid w:val="003615A3"/>
    <w:rsid w:val="0036674E"/>
    <w:rsid w:val="003769C3"/>
    <w:rsid w:val="00386634"/>
    <w:rsid w:val="003873F0"/>
    <w:rsid w:val="00396542"/>
    <w:rsid w:val="003A3DB2"/>
    <w:rsid w:val="003A4C6D"/>
    <w:rsid w:val="003B2501"/>
    <w:rsid w:val="003B61E4"/>
    <w:rsid w:val="003B78CE"/>
    <w:rsid w:val="003C38F4"/>
    <w:rsid w:val="003C67A5"/>
    <w:rsid w:val="003D5734"/>
    <w:rsid w:val="003D66C0"/>
    <w:rsid w:val="003D7D97"/>
    <w:rsid w:val="003E2F0C"/>
    <w:rsid w:val="003F0A05"/>
    <w:rsid w:val="003F133C"/>
    <w:rsid w:val="003F2885"/>
    <w:rsid w:val="003F32DF"/>
    <w:rsid w:val="003F5F0B"/>
    <w:rsid w:val="00415A2F"/>
    <w:rsid w:val="00415B57"/>
    <w:rsid w:val="004205CA"/>
    <w:rsid w:val="00421F23"/>
    <w:rsid w:val="004261CA"/>
    <w:rsid w:val="00431828"/>
    <w:rsid w:val="00436006"/>
    <w:rsid w:val="00437281"/>
    <w:rsid w:val="0044055F"/>
    <w:rsid w:val="00440DA0"/>
    <w:rsid w:val="004411D5"/>
    <w:rsid w:val="00441CA3"/>
    <w:rsid w:val="004457EB"/>
    <w:rsid w:val="004507AB"/>
    <w:rsid w:val="004545E8"/>
    <w:rsid w:val="00454FD3"/>
    <w:rsid w:val="00462A73"/>
    <w:rsid w:val="0046379E"/>
    <w:rsid w:val="00463CE7"/>
    <w:rsid w:val="00463E1E"/>
    <w:rsid w:val="004818DE"/>
    <w:rsid w:val="004841AA"/>
    <w:rsid w:val="00484843"/>
    <w:rsid w:val="0049108D"/>
    <w:rsid w:val="00495185"/>
    <w:rsid w:val="00496B2E"/>
    <w:rsid w:val="004976A4"/>
    <w:rsid w:val="004A05D7"/>
    <w:rsid w:val="004B4866"/>
    <w:rsid w:val="004C4267"/>
    <w:rsid w:val="004D1D51"/>
    <w:rsid w:val="004D3D0B"/>
    <w:rsid w:val="004E6E8C"/>
    <w:rsid w:val="004F112F"/>
    <w:rsid w:val="004F2318"/>
    <w:rsid w:val="004F49DF"/>
    <w:rsid w:val="004F7081"/>
    <w:rsid w:val="00510AFA"/>
    <w:rsid w:val="00512565"/>
    <w:rsid w:val="0051566F"/>
    <w:rsid w:val="00516F91"/>
    <w:rsid w:val="00517F84"/>
    <w:rsid w:val="00530F02"/>
    <w:rsid w:val="00532605"/>
    <w:rsid w:val="00534BA5"/>
    <w:rsid w:val="00545A6F"/>
    <w:rsid w:val="005548EB"/>
    <w:rsid w:val="00557CFB"/>
    <w:rsid w:val="00564809"/>
    <w:rsid w:val="0058297A"/>
    <w:rsid w:val="005856E3"/>
    <w:rsid w:val="00593345"/>
    <w:rsid w:val="005A14FE"/>
    <w:rsid w:val="005A2FB2"/>
    <w:rsid w:val="005A375B"/>
    <w:rsid w:val="005A4532"/>
    <w:rsid w:val="005C1D3C"/>
    <w:rsid w:val="005C39A9"/>
    <w:rsid w:val="005C71B4"/>
    <w:rsid w:val="005D1CAA"/>
    <w:rsid w:val="005E13CF"/>
    <w:rsid w:val="005E16BB"/>
    <w:rsid w:val="005E3E0A"/>
    <w:rsid w:val="005E6E9D"/>
    <w:rsid w:val="005F1AD1"/>
    <w:rsid w:val="00600996"/>
    <w:rsid w:val="0060171C"/>
    <w:rsid w:val="006017D5"/>
    <w:rsid w:val="00606736"/>
    <w:rsid w:val="00611A56"/>
    <w:rsid w:val="006274AC"/>
    <w:rsid w:val="00627E47"/>
    <w:rsid w:val="00634F2C"/>
    <w:rsid w:val="00637164"/>
    <w:rsid w:val="006409D0"/>
    <w:rsid w:val="006418EA"/>
    <w:rsid w:val="00651D16"/>
    <w:rsid w:val="006536BA"/>
    <w:rsid w:val="006554F7"/>
    <w:rsid w:val="00655C0A"/>
    <w:rsid w:val="006602DD"/>
    <w:rsid w:val="00660A05"/>
    <w:rsid w:val="00661438"/>
    <w:rsid w:val="0066207C"/>
    <w:rsid w:val="00666C18"/>
    <w:rsid w:val="00671C7C"/>
    <w:rsid w:val="006724AF"/>
    <w:rsid w:val="00673BF0"/>
    <w:rsid w:val="00674602"/>
    <w:rsid w:val="00674C5F"/>
    <w:rsid w:val="00677042"/>
    <w:rsid w:val="00693BDC"/>
    <w:rsid w:val="006A11F1"/>
    <w:rsid w:val="006A1B11"/>
    <w:rsid w:val="006A3F77"/>
    <w:rsid w:val="006A4E62"/>
    <w:rsid w:val="006B28E3"/>
    <w:rsid w:val="006B5B9E"/>
    <w:rsid w:val="006C13F9"/>
    <w:rsid w:val="006C53F4"/>
    <w:rsid w:val="006D08D5"/>
    <w:rsid w:val="006D2683"/>
    <w:rsid w:val="006D479F"/>
    <w:rsid w:val="006D6C21"/>
    <w:rsid w:val="006E1708"/>
    <w:rsid w:val="006F387C"/>
    <w:rsid w:val="006F5B01"/>
    <w:rsid w:val="006F6D8E"/>
    <w:rsid w:val="00711026"/>
    <w:rsid w:val="00712757"/>
    <w:rsid w:val="00715039"/>
    <w:rsid w:val="0071607D"/>
    <w:rsid w:val="0072368D"/>
    <w:rsid w:val="007250C4"/>
    <w:rsid w:val="00725110"/>
    <w:rsid w:val="007268F3"/>
    <w:rsid w:val="007329B1"/>
    <w:rsid w:val="0073301D"/>
    <w:rsid w:val="007400F4"/>
    <w:rsid w:val="00740689"/>
    <w:rsid w:val="00740CE3"/>
    <w:rsid w:val="0074642B"/>
    <w:rsid w:val="00747C74"/>
    <w:rsid w:val="007618DE"/>
    <w:rsid w:val="007641DA"/>
    <w:rsid w:val="00776AFA"/>
    <w:rsid w:val="00780194"/>
    <w:rsid w:val="007811C5"/>
    <w:rsid w:val="0078190A"/>
    <w:rsid w:val="00781953"/>
    <w:rsid w:val="00781DDB"/>
    <w:rsid w:val="00785660"/>
    <w:rsid w:val="00791346"/>
    <w:rsid w:val="007A488B"/>
    <w:rsid w:val="007A53F5"/>
    <w:rsid w:val="007C2AE9"/>
    <w:rsid w:val="007C3459"/>
    <w:rsid w:val="007D2896"/>
    <w:rsid w:val="007D31E1"/>
    <w:rsid w:val="007D473C"/>
    <w:rsid w:val="007E6DFD"/>
    <w:rsid w:val="007F1497"/>
    <w:rsid w:val="007F33D2"/>
    <w:rsid w:val="007F365B"/>
    <w:rsid w:val="007F4737"/>
    <w:rsid w:val="007F5C66"/>
    <w:rsid w:val="007F5FFF"/>
    <w:rsid w:val="0080071C"/>
    <w:rsid w:val="00801F84"/>
    <w:rsid w:val="00802233"/>
    <w:rsid w:val="00803A62"/>
    <w:rsid w:val="00806B2A"/>
    <w:rsid w:val="00811236"/>
    <w:rsid w:val="00812A83"/>
    <w:rsid w:val="00812CB3"/>
    <w:rsid w:val="00822E18"/>
    <w:rsid w:val="00823830"/>
    <w:rsid w:val="0082725B"/>
    <w:rsid w:val="00827343"/>
    <w:rsid w:val="00827ACE"/>
    <w:rsid w:val="008326E0"/>
    <w:rsid w:val="00834036"/>
    <w:rsid w:val="00834415"/>
    <w:rsid w:val="008364F2"/>
    <w:rsid w:val="008415EF"/>
    <w:rsid w:val="00841C80"/>
    <w:rsid w:val="008522AB"/>
    <w:rsid w:val="008536B1"/>
    <w:rsid w:val="00865BE2"/>
    <w:rsid w:val="00877A20"/>
    <w:rsid w:val="00884865"/>
    <w:rsid w:val="0089477E"/>
    <w:rsid w:val="008955C5"/>
    <w:rsid w:val="008957A1"/>
    <w:rsid w:val="008976B2"/>
    <w:rsid w:val="008A3491"/>
    <w:rsid w:val="008A5BCB"/>
    <w:rsid w:val="008B3EAB"/>
    <w:rsid w:val="008B4090"/>
    <w:rsid w:val="008D1241"/>
    <w:rsid w:val="008D3FE1"/>
    <w:rsid w:val="008D7A18"/>
    <w:rsid w:val="008E1297"/>
    <w:rsid w:val="008E73F9"/>
    <w:rsid w:val="008F19DE"/>
    <w:rsid w:val="008F5B6D"/>
    <w:rsid w:val="00900800"/>
    <w:rsid w:val="00902456"/>
    <w:rsid w:val="00906FBE"/>
    <w:rsid w:val="00912300"/>
    <w:rsid w:val="009133D0"/>
    <w:rsid w:val="00921397"/>
    <w:rsid w:val="00945C47"/>
    <w:rsid w:val="009471E7"/>
    <w:rsid w:val="00951871"/>
    <w:rsid w:val="009518E2"/>
    <w:rsid w:val="0095481E"/>
    <w:rsid w:val="00955041"/>
    <w:rsid w:val="00966C2C"/>
    <w:rsid w:val="00966DF2"/>
    <w:rsid w:val="009708DD"/>
    <w:rsid w:val="009721B2"/>
    <w:rsid w:val="00974837"/>
    <w:rsid w:val="00974CE3"/>
    <w:rsid w:val="00975FD6"/>
    <w:rsid w:val="009765DB"/>
    <w:rsid w:val="009833BC"/>
    <w:rsid w:val="009837B1"/>
    <w:rsid w:val="00985487"/>
    <w:rsid w:val="00985F2E"/>
    <w:rsid w:val="00991393"/>
    <w:rsid w:val="00991ADC"/>
    <w:rsid w:val="009942C0"/>
    <w:rsid w:val="009A17BA"/>
    <w:rsid w:val="009B3B07"/>
    <w:rsid w:val="009B7322"/>
    <w:rsid w:val="009C19FB"/>
    <w:rsid w:val="009D00C7"/>
    <w:rsid w:val="009D0928"/>
    <w:rsid w:val="009E0AEF"/>
    <w:rsid w:val="009E1CB0"/>
    <w:rsid w:val="009E37DC"/>
    <w:rsid w:val="009E40ED"/>
    <w:rsid w:val="009F1EF7"/>
    <w:rsid w:val="009F2270"/>
    <w:rsid w:val="009F243D"/>
    <w:rsid w:val="00A04232"/>
    <w:rsid w:val="00A05A68"/>
    <w:rsid w:val="00A10FFA"/>
    <w:rsid w:val="00A135E9"/>
    <w:rsid w:val="00A154FB"/>
    <w:rsid w:val="00A231F4"/>
    <w:rsid w:val="00A30FCE"/>
    <w:rsid w:val="00A3536B"/>
    <w:rsid w:val="00A37E6D"/>
    <w:rsid w:val="00A42950"/>
    <w:rsid w:val="00A4644B"/>
    <w:rsid w:val="00A518B8"/>
    <w:rsid w:val="00A52B73"/>
    <w:rsid w:val="00A560A3"/>
    <w:rsid w:val="00A600EF"/>
    <w:rsid w:val="00A63B7F"/>
    <w:rsid w:val="00A6632F"/>
    <w:rsid w:val="00A6658B"/>
    <w:rsid w:val="00A710F5"/>
    <w:rsid w:val="00A77A76"/>
    <w:rsid w:val="00A80A2A"/>
    <w:rsid w:val="00A86733"/>
    <w:rsid w:val="00A870EB"/>
    <w:rsid w:val="00A90839"/>
    <w:rsid w:val="00A953C0"/>
    <w:rsid w:val="00A9762B"/>
    <w:rsid w:val="00AA3934"/>
    <w:rsid w:val="00AA40F1"/>
    <w:rsid w:val="00AA447E"/>
    <w:rsid w:val="00AA4CF2"/>
    <w:rsid w:val="00AA5A29"/>
    <w:rsid w:val="00AA7F2B"/>
    <w:rsid w:val="00AB0EC4"/>
    <w:rsid w:val="00AB3097"/>
    <w:rsid w:val="00AC1B8E"/>
    <w:rsid w:val="00AC32DE"/>
    <w:rsid w:val="00AD3650"/>
    <w:rsid w:val="00AE102F"/>
    <w:rsid w:val="00AE3BBF"/>
    <w:rsid w:val="00AF2A38"/>
    <w:rsid w:val="00AF3DD8"/>
    <w:rsid w:val="00AF4AA1"/>
    <w:rsid w:val="00AF6BF2"/>
    <w:rsid w:val="00B0383D"/>
    <w:rsid w:val="00B07CED"/>
    <w:rsid w:val="00B11C4E"/>
    <w:rsid w:val="00B20AA7"/>
    <w:rsid w:val="00B213F3"/>
    <w:rsid w:val="00B23B99"/>
    <w:rsid w:val="00B24B29"/>
    <w:rsid w:val="00B24EEC"/>
    <w:rsid w:val="00B24FC2"/>
    <w:rsid w:val="00B302F9"/>
    <w:rsid w:val="00B33046"/>
    <w:rsid w:val="00B466A0"/>
    <w:rsid w:val="00B51799"/>
    <w:rsid w:val="00B520E6"/>
    <w:rsid w:val="00B6151A"/>
    <w:rsid w:val="00B63DD6"/>
    <w:rsid w:val="00B65B74"/>
    <w:rsid w:val="00B70B33"/>
    <w:rsid w:val="00B70D8C"/>
    <w:rsid w:val="00B76E6E"/>
    <w:rsid w:val="00B80E80"/>
    <w:rsid w:val="00B828B6"/>
    <w:rsid w:val="00B9022E"/>
    <w:rsid w:val="00B913FA"/>
    <w:rsid w:val="00B92ACD"/>
    <w:rsid w:val="00B9732B"/>
    <w:rsid w:val="00BA6015"/>
    <w:rsid w:val="00BA6242"/>
    <w:rsid w:val="00BA76E2"/>
    <w:rsid w:val="00BB2F7F"/>
    <w:rsid w:val="00BB36D9"/>
    <w:rsid w:val="00BB3EE3"/>
    <w:rsid w:val="00BB661C"/>
    <w:rsid w:val="00BC299A"/>
    <w:rsid w:val="00BC369A"/>
    <w:rsid w:val="00BC40FB"/>
    <w:rsid w:val="00BC621A"/>
    <w:rsid w:val="00BC6EB8"/>
    <w:rsid w:val="00BD7C99"/>
    <w:rsid w:val="00BE31BB"/>
    <w:rsid w:val="00BE7B4A"/>
    <w:rsid w:val="00BF7E67"/>
    <w:rsid w:val="00C00600"/>
    <w:rsid w:val="00C0512C"/>
    <w:rsid w:val="00C107AD"/>
    <w:rsid w:val="00C11E64"/>
    <w:rsid w:val="00C16FF9"/>
    <w:rsid w:val="00C33BE9"/>
    <w:rsid w:val="00C34539"/>
    <w:rsid w:val="00C42449"/>
    <w:rsid w:val="00C47C50"/>
    <w:rsid w:val="00C50442"/>
    <w:rsid w:val="00C548BF"/>
    <w:rsid w:val="00C606D4"/>
    <w:rsid w:val="00C64A7E"/>
    <w:rsid w:val="00C6509A"/>
    <w:rsid w:val="00C76431"/>
    <w:rsid w:val="00C774BD"/>
    <w:rsid w:val="00C828B4"/>
    <w:rsid w:val="00C87BDE"/>
    <w:rsid w:val="00C90786"/>
    <w:rsid w:val="00C92257"/>
    <w:rsid w:val="00C97FC7"/>
    <w:rsid w:val="00CB2ABE"/>
    <w:rsid w:val="00CB4FC3"/>
    <w:rsid w:val="00CB7FB1"/>
    <w:rsid w:val="00CD1204"/>
    <w:rsid w:val="00CD18BA"/>
    <w:rsid w:val="00CD38C3"/>
    <w:rsid w:val="00CD3A7F"/>
    <w:rsid w:val="00CE2C06"/>
    <w:rsid w:val="00CE7623"/>
    <w:rsid w:val="00CF3DB0"/>
    <w:rsid w:val="00CF4ABB"/>
    <w:rsid w:val="00D02195"/>
    <w:rsid w:val="00D05BF0"/>
    <w:rsid w:val="00D06B82"/>
    <w:rsid w:val="00D15857"/>
    <w:rsid w:val="00D227A8"/>
    <w:rsid w:val="00D25D9C"/>
    <w:rsid w:val="00D300E5"/>
    <w:rsid w:val="00D3027B"/>
    <w:rsid w:val="00D33685"/>
    <w:rsid w:val="00D359EE"/>
    <w:rsid w:val="00D37183"/>
    <w:rsid w:val="00D41236"/>
    <w:rsid w:val="00D42C1D"/>
    <w:rsid w:val="00D43615"/>
    <w:rsid w:val="00D46EA0"/>
    <w:rsid w:val="00D55051"/>
    <w:rsid w:val="00D61341"/>
    <w:rsid w:val="00D64FDE"/>
    <w:rsid w:val="00D658A2"/>
    <w:rsid w:val="00D6672E"/>
    <w:rsid w:val="00D674D8"/>
    <w:rsid w:val="00D67A05"/>
    <w:rsid w:val="00D7083E"/>
    <w:rsid w:val="00D75E01"/>
    <w:rsid w:val="00D76585"/>
    <w:rsid w:val="00D77BBD"/>
    <w:rsid w:val="00D820CA"/>
    <w:rsid w:val="00D83506"/>
    <w:rsid w:val="00D940ED"/>
    <w:rsid w:val="00D96180"/>
    <w:rsid w:val="00DB43A5"/>
    <w:rsid w:val="00DB571D"/>
    <w:rsid w:val="00DB6B8B"/>
    <w:rsid w:val="00DC1663"/>
    <w:rsid w:val="00DC5CB1"/>
    <w:rsid w:val="00DD214E"/>
    <w:rsid w:val="00DD22D2"/>
    <w:rsid w:val="00DD443C"/>
    <w:rsid w:val="00DE3582"/>
    <w:rsid w:val="00DE4FE7"/>
    <w:rsid w:val="00DE6C73"/>
    <w:rsid w:val="00E042A6"/>
    <w:rsid w:val="00E10200"/>
    <w:rsid w:val="00E14584"/>
    <w:rsid w:val="00E15EAD"/>
    <w:rsid w:val="00E176F0"/>
    <w:rsid w:val="00E17B8E"/>
    <w:rsid w:val="00E20394"/>
    <w:rsid w:val="00E20B8B"/>
    <w:rsid w:val="00E23043"/>
    <w:rsid w:val="00E25493"/>
    <w:rsid w:val="00E31ADF"/>
    <w:rsid w:val="00E43A90"/>
    <w:rsid w:val="00E51FBF"/>
    <w:rsid w:val="00E57AFC"/>
    <w:rsid w:val="00E606E7"/>
    <w:rsid w:val="00E60785"/>
    <w:rsid w:val="00E60E3C"/>
    <w:rsid w:val="00E7016E"/>
    <w:rsid w:val="00E70561"/>
    <w:rsid w:val="00E70D6B"/>
    <w:rsid w:val="00E71E1F"/>
    <w:rsid w:val="00E73DB4"/>
    <w:rsid w:val="00E76509"/>
    <w:rsid w:val="00E84136"/>
    <w:rsid w:val="00E85A32"/>
    <w:rsid w:val="00EA1F1A"/>
    <w:rsid w:val="00EA20B7"/>
    <w:rsid w:val="00EA27B3"/>
    <w:rsid w:val="00EB407E"/>
    <w:rsid w:val="00EC0551"/>
    <w:rsid w:val="00EC4218"/>
    <w:rsid w:val="00EF1C38"/>
    <w:rsid w:val="00EF5274"/>
    <w:rsid w:val="00F1290C"/>
    <w:rsid w:val="00F157DD"/>
    <w:rsid w:val="00F15CF6"/>
    <w:rsid w:val="00F217E6"/>
    <w:rsid w:val="00F24946"/>
    <w:rsid w:val="00F3424F"/>
    <w:rsid w:val="00F36825"/>
    <w:rsid w:val="00F41EEF"/>
    <w:rsid w:val="00F430B3"/>
    <w:rsid w:val="00F4356C"/>
    <w:rsid w:val="00F43BD6"/>
    <w:rsid w:val="00F449CA"/>
    <w:rsid w:val="00F52D22"/>
    <w:rsid w:val="00F53DD8"/>
    <w:rsid w:val="00F62784"/>
    <w:rsid w:val="00F6312F"/>
    <w:rsid w:val="00F64118"/>
    <w:rsid w:val="00F64FA3"/>
    <w:rsid w:val="00F71CCC"/>
    <w:rsid w:val="00F7245B"/>
    <w:rsid w:val="00F72540"/>
    <w:rsid w:val="00F7279A"/>
    <w:rsid w:val="00F858F8"/>
    <w:rsid w:val="00FA579E"/>
    <w:rsid w:val="00FA7F88"/>
    <w:rsid w:val="00FB47E7"/>
    <w:rsid w:val="00FB5998"/>
    <w:rsid w:val="00FC7EC1"/>
    <w:rsid w:val="00FD57C9"/>
    <w:rsid w:val="00FD5EBB"/>
    <w:rsid w:val="00FE0BD3"/>
    <w:rsid w:val="00FE0D0C"/>
    <w:rsid w:val="00FE3777"/>
    <w:rsid w:val="00FF5DF8"/>
    <w:rsid w:val="011FCB45"/>
    <w:rsid w:val="028395AD"/>
    <w:rsid w:val="03257CF8"/>
    <w:rsid w:val="0436FB2D"/>
    <w:rsid w:val="06BE5447"/>
    <w:rsid w:val="0A25054E"/>
    <w:rsid w:val="0E93FE31"/>
    <w:rsid w:val="1010E4B9"/>
    <w:rsid w:val="13C76CB4"/>
    <w:rsid w:val="1433F9F3"/>
    <w:rsid w:val="15938687"/>
    <w:rsid w:val="1B39B604"/>
    <w:rsid w:val="202EC338"/>
    <w:rsid w:val="223EFBC6"/>
    <w:rsid w:val="226A1D04"/>
    <w:rsid w:val="2315B093"/>
    <w:rsid w:val="24E0F054"/>
    <w:rsid w:val="25D5ABB4"/>
    <w:rsid w:val="267792FF"/>
    <w:rsid w:val="2BC9AA7B"/>
    <w:rsid w:val="2D02E43B"/>
    <w:rsid w:val="30CAB098"/>
    <w:rsid w:val="3664E72C"/>
    <w:rsid w:val="38E59C8E"/>
    <w:rsid w:val="39B21A2B"/>
    <w:rsid w:val="3BC2DDA5"/>
    <w:rsid w:val="3BD183DC"/>
    <w:rsid w:val="3E57FFA4"/>
    <w:rsid w:val="3FB85A33"/>
    <w:rsid w:val="407B2ED5"/>
    <w:rsid w:val="49502CB1"/>
    <w:rsid w:val="49C9A906"/>
    <w:rsid w:val="4A237139"/>
    <w:rsid w:val="4E9240AA"/>
    <w:rsid w:val="4EC96BE0"/>
    <w:rsid w:val="50A80D8E"/>
    <w:rsid w:val="5891BA90"/>
    <w:rsid w:val="59B9FF3E"/>
    <w:rsid w:val="5AFEF2D5"/>
    <w:rsid w:val="5C3F6D4A"/>
    <w:rsid w:val="5DB01344"/>
    <w:rsid w:val="5F317FA5"/>
    <w:rsid w:val="5FE7D38D"/>
    <w:rsid w:val="62FF694D"/>
    <w:rsid w:val="63E0DCEB"/>
    <w:rsid w:val="640D42F5"/>
    <w:rsid w:val="66F97CFA"/>
    <w:rsid w:val="684DF117"/>
    <w:rsid w:val="6B137AF3"/>
    <w:rsid w:val="6F945513"/>
    <w:rsid w:val="7052C857"/>
    <w:rsid w:val="72479792"/>
    <w:rsid w:val="7638E4A4"/>
    <w:rsid w:val="769B981E"/>
    <w:rsid w:val="7AEADCDF"/>
    <w:rsid w:val="7C7164DE"/>
    <w:rsid w:val="7D27D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1CCF21F1"/>
  <w15:chartTrackingRefBased/>
  <w15:docId w15:val="{3173A3E1-1293-45F0-827D-FDB4B688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18"/>
    <w:pPr>
      <w:jc w:val="both"/>
    </w:pPr>
    <w:rPr>
      <w:rFonts w:ascii="Arial Narrow" w:hAnsi="Arial Narrow"/>
    </w:rPr>
  </w:style>
  <w:style w:type="paragraph" w:styleId="Ttulo1">
    <w:name w:val="heading 1"/>
    <w:basedOn w:val="Normal"/>
    <w:next w:val="Normal"/>
    <w:link w:val="Ttulo1Car"/>
    <w:uiPriority w:val="9"/>
    <w:qFormat/>
    <w:rsid w:val="00223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8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6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1E4"/>
  </w:style>
  <w:style w:type="paragraph" w:styleId="Piedepgina">
    <w:name w:val="footer"/>
    <w:basedOn w:val="Normal"/>
    <w:link w:val="PiedepginaCar"/>
    <w:uiPriority w:val="99"/>
    <w:unhideWhenUsed/>
    <w:rsid w:val="003B6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1E4"/>
  </w:style>
  <w:style w:type="table" w:styleId="Tablaconcuadrcula">
    <w:name w:val="Table Grid"/>
    <w:basedOn w:val="Tablanormal"/>
    <w:uiPriority w:val="39"/>
    <w:rsid w:val="003B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puesta">
    <w:name w:val="Respuesta"/>
    <w:basedOn w:val="Normal"/>
    <w:qFormat/>
    <w:rsid w:val="00AC32DE"/>
    <w:rPr>
      <w:color w:val="2F5496" w:themeColor="accent1" w:themeShade="BF"/>
    </w:rPr>
  </w:style>
  <w:style w:type="paragraph" w:customStyle="1" w:styleId="Calificacin">
    <w:name w:val="Calificación"/>
    <w:basedOn w:val="Normal"/>
    <w:qFormat/>
    <w:rsid w:val="00D67A05"/>
    <w:pPr>
      <w:jc w:val="right"/>
    </w:pPr>
    <w:rPr>
      <w:sz w:val="36"/>
      <w:szCs w:val="36"/>
      <w:bdr w:val="single" w:sz="4" w:space="0" w:color="auto"/>
      <w:shd w:val="clear" w:color="auto" w:fill="BFBFBF" w:themeFill="background1" w:themeFillShade="BF"/>
    </w:rPr>
  </w:style>
  <w:style w:type="paragraph" w:customStyle="1" w:styleId="Pregunta">
    <w:name w:val="Pregunta"/>
    <w:basedOn w:val="Normal"/>
    <w:qFormat/>
    <w:rsid w:val="00BA6015"/>
    <w:pPr>
      <w:jc w:val="center"/>
    </w:pPr>
    <w:rPr>
      <w:b/>
      <w:bCs/>
      <w:u w:val="single"/>
    </w:rPr>
  </w:style>
  <w:style w:type="character" w:customStyle="1" w:styleId="TODO">
    <w:name w:val="TODO"/>
    <w:basedOn w:val="Fuentedeprrafopredeter"/>
    <w:uiPriority w:val="1"/>
    <w:qFormat/>
    <w:rsid w:val="00D67A05"/>
    <w:rPr>
      <w:color w:val="FF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7110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10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1026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10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1026"/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1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02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648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480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23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aconcuadrcula1">
    <w:name w:val="Tabla con cuadrícula1"/>
    <w:rsid w:val="000D4EE0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52BAF"/>
    <w:rPr>
      <w:color w:val="954F72" w:themeColor="followedHyperlink"/>
      <w:u w:val="single"/>
    </w:rPr>
  </w:style>
  <w:style w:type="character" w:customStyle="1" w:styleId="normaltextrun">
    <w:name w:val="normaltextrun"/>
    <w:basedOn w:val="Fuentedeprrafopredeter"/>
    <w:rsid w:val="000809B5"/>
  </w:style>
  <w:style w:type="paragraph" w:styleId="Revisin">
    <w:name w:val="Revision"/>
    <w:hidden/>
    <w:uiPriority w:val="99"/>
    <w:semiHidden/>
    <w:rsid w:val="005C71B4"/>
    <w:pPr>
      <w:spacing w:after="0" w:line="240" w:lineRule="auto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eii.us.es/IISSI-2324/examen-lab-iissi.gi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908615-dc2c-443b-82ab-f9f13371ef50">
      <Terms xmlns="http://schemas.microsoft.com/office/infopath/2007/PartnerControls"/>
    </lcf76f155ced4ddcb4097134ff3c332f>
    <TaxCatchAll xmlns="67e048c8-a3a3-45bc-bccb-9609924352a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24849C601B7E4985A1637B7F167D50" ma:contentTypeVersion="11" ma:contentTypeDescription="Crear nuevo documento." ma:contentTypeScope="" ma:versionID="70c83736b0581e719d36d3f165dcb764">
  <xsd:schema xmlns:xsd="http://www.w3.org/2001/XMLSchema" xmlns:xs="http://www.w3.org/2001/XMLSchema" xmlns:p="http://schemas.microsoft.com/office/2006/metadata/properties" xmlns:ns2="c5908615-dc2c-443b-82ab-f9f13371ef50" xmlns:ns3="67e048c8-a3a3-45bc-bccb-9609924352a4" targetNamespace="http://schemas.microsoft.com/office/2006/metadata/properties" ma:root="true" ma:fieldsID="d38eb64afe86a6118a3e7a62d7bfd4df" ns2:_="" ns3:_="">
    <xsd:import namespace="c5908615-dc2c-443b-82ab-f9f13371ef50"/>
    <xsd:import namespace="67e048c8-a3a3-45bc-bccb-960992435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08615-dc2c-443b-82ab-f9f13371e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048c8-a3a3-45bc-bccb-9609924352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0a6af65-80f7-4c26-a09b-64dbf453c45f}" ma:internalName="TaxCatchAll" ma:showField="CatchAllData" ma:web="67e048c8-a3a3-45bc-bccb-9609924352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D12123-0FB7-4A78-AED2-8AD81E30FC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CEAAF3-45F5-4486-962F-E1697E9BABD5}">
  <ds:schemaRefs>
    <ds:schemaRef ds:uri="http://schemas.microsoft.com/office/2006/metadata/properties"/>
    <ds:schemaRef ds:uri="http://schemas.microsoft.com/office/infopath/2007/PartnerControls"/>
    <ds:schemaRef ds:uri="c5908615-dc2c-443b-82ab-f9f13371ef50"/>
    <ds:schemaRef ds:uri="67e048c8-a3a3-45bc-bccb-9609924352a4"/>
  </ds:schemaRefs>
</ds:datastoreItem>
</file>

<file path=customXml/itemProps3.xml><?xml version="1.0" encoding="utf-8"?>
<ds:datastoreItem xmlns:ds="http://schemas.openxmlformats.org/officeDocument/2006/customXml" ds:itemID="{0C653959-FAFE-43F0-BB50-432BC36F7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08615-dc2c-443b-82ab-f9f13371ef50"/>
    <ds:schemaRef ds:uri="67e048c8-a3a3-45bc-bccb-9609924352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1FA989-551D-459D-8582-46DFF7B49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693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Ruiz</dc:creator>
  <cp:keywords/>
  <dc:description/>
  <cp:lastModifiedBy>Daniel Ayala Hernández</cp:lastModifiedBy>
  <cp:revision>75</cp:revision>
  <dcterms:created xsi:type="dcterms:W3CDTF">2022-12-09T09:04:00Z</dcterms:created>
  <dcterms:modified xsi:type="dcterms:W3CDTF">2024-12-13T12:30:00Z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</Properties>
</file>